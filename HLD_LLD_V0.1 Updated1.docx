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B60" w:rsidRDefault="009F0B60">
      <w:pPr>
        <w:tabs>
          <w:tab w:val="left" w:pos="2268"/>
        </w:tabs>
        <w:ind w:left="2268" w:hanging="2268"/>
        <w:jc w:val="both"/>
        <w:rPr>
          <w:rFonts w:ascii="Arial" w:hAnsi="Arial" w:cs="Arial"/>
          <w:b/>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ind w:left="1440"/>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F0B60" w:rsidRDefault="009F0B60">
      <w:pPr>
        <w:rPr>
          <w:rFonts w:ascii="Arial" w:hAnsi="Arial" w:cs="Arial"/>
        </w:rPr>
      </w:pPr>
    </w:p>
    <w:p w:rsidR="009224AC" w:rsidRPr="00DF1414" w:rsidRDefault="00C325A4" w:rsidP="009224AC">
      <w:pPr>
        <w:jc w:val="right"/>
        <w:rPr>
          <w:color w:val="0000FF"/>
          <w:sz w:val="48"/>
          <w:lang w:val="fr-FR"/>
        </w:rPr>
      </w:pPr>
      <w:r>
        <w:fldChar w:fldCharType="begin"/>
      </w:r>
      <w:r w:rsidR="00FB59AC">
        <w:instrText xml:space="preserve"> DOCPROPERTY "Client"  \* MERGEFORMAT </w:instrText>
      </w:r>
      <w:r>
        <w:fldChar w:fldCharType="separate"/>
      </w:r>
      <w:r w:rsidR="00AC0D57">
        <w:rPr>
          <w:b/>
          <w:bCs/>
        </w:rPr>
        <w:t>Error! Unknown document property name.</w:t>
      </w:r>
      <w:r>
        <w:fldChar w:fldCharType="end"/>
      </w:r>
    </w:p>
    <w:p w:rsidR="009224AC" w:rsidRPr="00DF1414" w:rsidRDefault="00C325A4" w:rsidP="009224AC">
      <w:pPr>
        <w:jc w:val="right"/>
        <w:rPr>
          <w:sz w:val="28"/>
          <w:lang w:val="fr-FR"/>
        </w:rPr>
      </w:pPr>
      <w:r>
        <w:fldChar w:fldCharType="begin"/>
      </w:r>
      <w:r w:rsidR="009224AC">
        <w:instrText xml:space="preserve"> DOCPROPERTY "Project"  \* MERGEFORMAT </w:instrText>
      </w:r>
      <w:r>
        <w:fldChar w:fldCharType="separate"/>
      </w:r>
      <w:r w:rsidR="00AC0D57">
        <w:rPr>
          <w:b/>
          <w:bCs/>
        </w:rPr>
        <w:t>Error! Unknown document property name.</w:t>
      </w:r>
      <w:r>
        <w:fldChar w:fldCharType="end"/>
      </w:r>
      <w:r>
        <w:fldChar w:fldCharType="begin"/>
      </w:r>
      <w:r w:rsidR="009224AC" w:rsidRPr="00DF1414">
        <w:rPr>
          <w:lang w:val="fr-FR"/>
        </w:rPr>
        <w:instrText xml:space="preserve"> SUBJECT  \* MERGEFORMAT </w:instrText>
      </w:r>
      <w:r>
        <w:fldChar w:fldCharType="end"/>
      </w:r>
    </w:p>
    <w:p w:rsidR="00566298" w:rsidRPr="00DF1414" w:rsidRDefault="00566298" w:rsidP="00566298">
      <w:pPr>
        <w:tabs>
          <w:tab w:val="left" w:pos="-720"/>
        </w:tabs>
        <w:rPr>
          <w:sz w:val="36"/>
          <w:lang w:val="fr-FR"/>
        </w:rPr>
      </w:pPr>
    </w:p>
    <w:p w:rsidR="00566298" w:rsidRPr="00DF1414" w:rsidRDefault="00566298" w:rsidP="00566298">
      <w:pPr>
        <w:framePr w:w="9360" w:h="144" w:hRule="exact" w:wrap="auto" w:vAnchor="text" w:hAnchor="margin"/>
        <w:shd w:val="solid" w:color="auto" w:fill="auto"/>
        <w:tabs>
          <w:tab w:val="left" w:pos="-720"/>
        </w:tabs>
        <w:rPr>
          <w:sz w:val="36"/>
          <w:lang w:val="fr-FR"/>
        </w:rPr>
      </w:pPr>
    </w:p>
    <w:p w:rsidR="00566298" w:rsidRPr="00DF1414" w:rsidRDefault="00566298" w:rsidP="00566298">
      <w:pPr>
        <w:tabs>
          <w:tab w:val="left" w:pos="-720"/>
        </w:tabs>
        <w:spacing w:line="1" w:lineRule="exact"/>
        <w:rPr>
          <w:sz w:val="36"/>
          <w:lang w:val="fr-FR"/>
        </w:rPr>
      </w:pPr>
    </w:p>
    <w:p w:rsidR="00566298" w:rsidRPr="00DF1414" w:rsidRDefault="00566298" w:rsidP="00566298">
      <w:pPr>
        <w:tabs>
          <w:tab w:val="left" w:pos="-720"/>
        </w:tabs>
        <w:rPr>
          <w:sz w:val="36"/>
          <w:lang w:val="fr-FR"/>
        </w:rPr>
      </w:pPr>
    </w:p>
    <w:p w:rsidR="009F0B60" w:rsidRDefault="005D684C">
      <w:pPr>
        <w:pStyle w:val="Title"/>
        <w:jc w:val="right"/>
        <w:rPr>
          <w:noProof/>
          <w:sz w:val="32"/>
          <w:lang w:val="fr-FR"/>
        </w:rPr>
      </w:pPr>
      <w:r w:rsidRPr="00566298">
        <w:rPr>
          <w:noProof/>
          <w:sz w:val="32"/>
          <w:lang w:val="fr-FR"/>
        </w:rPr>
        <w:t>High Level Design</w:t>
      </w:r>
      <w:r w:rsidR="00032C69" w:rsidRPr="00566298">
        <w:rPr>
          <w:noProof/>
          <w:sz w:val="32"/>
          <w:lang w:val="fr-FR"/>
        </w:rPr>
        <w:t>&amp; Low Level Design</w:t>
      </w:r>
    </w:p>
    <w:p w:rsidR="00566298" w:rsidRPr="00566298" w:rsidRDefault="00566298" w:rsidP="00566298">
      <w:pPr>
        <w:rPr>
          <w:lang w:val="fr-FR"/>
        </w:rPr>
      </w:pPr>
    </w:p>
    <w:p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rsidR="009F0B60" w:rsidRDefault="009F0B60">
      <w:pPr>
        <w:tabs>
          <w:tab w:val="left" w:pos="2268"/>
        </w:tabs>
        <w:ind w:left="2268" w:hanging="2268"/>
        <w:jc w:val="both"/>
        <w:rPr>
          <w:rFonts w:ascii="Arial" w:hAnsi="Arial" w:cs="Arial"/>
          <w:b/>
        </w:rPr>
      </w:pPr>
    </w:p>
    <w:p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rsidR="00566298" w:rsidRDefault="00566298" w:rsidP="00566298">
      <w:pPr>
        <w:ind w:firstLine="720"/>
        <w:rPr>
          <w:b/>
          <w:bCs/>
          <w:sz w:val="24"/>
          <w:lang w:val="fr-FR"/>
        </w:rPr>
      </w:pPr>
    </w:p>
    <w:p w:rsidR="00566298" w:rsidRDefault="00566298" w:rsidP="00566298">
      <w:pPr>
        <w:ind w:firstLine="720"/>
        <w:rPr>
          <w:b/>
          <w:bCs/>
          <w:sz w:val="24"/>
          <w:lang w:val="fr-FR"/>
        </w:rPr>
      </w:pPr>
    </w:p>
    <w:tbl>
      <w:tblPr>
        <w:tblW w:w="9860" w:type="dxa"/>
        <w:tblInd w:w="98" w:type="dxa"/>
        <w:tblLook w:val="04A0"/>
      </w:tblPr>
      <w:tblGrid>
        <w:gridCol w:w="2278"/>
        <w:gridCol w:w="1701"/>
        <w:gridCol w:w="2410"/>
        <w:gridCol w:w="577"/>
        <w:gridCol w:w="236"/>
        <w:gridCol w:w="859"/>
        <w:gridCol w:w="659"/>
        <w:gridCol w:w="570"/>
        <w:gridCol w:w="570"/>
      </w:tblGrid>
      <w:tr w:rsidR="00566298" w:rsidRPr="00E173E9" w:rsidTr="001A041C">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rsidR="00566298" w:rsidRPr="00E173E9" w:rsidRDefault="00566298" w:rsidP="001A041C">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rsidTr="001A041C">
        <w:trPr>
          <w:trHeight w:val="420"/>
        </w:trPr>
        <w:tc>
          <w:tcPr>
            <w:tcW w:w="2278" w:type="dxa"/>
            <w:tcBorders>
              <w:top w:val="nil"/>
              <w:left w:val="nil"/>
              <w:bottom w:val="nil"/>
              <w:right w:val="nil"/>
            </w:tcBorders>
            <w:shd w:val="clear" w:color="auto" w:fill="auto"/>
            <w:hideMark/>
          </w:tcPr>
          <w:p w:rsidR="00566298" w:rsidRPr="00E173E9" w:rsidRDefault="00566298" w:rsidP="001A041C">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rsidR="00566298" w:rsidRPr="00E173E9" w:rsidRDefault="00566298" w:rsidP="001A041C">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rsidR="00566298" w:rsidRPr="00E173E9" w:rsidRDefault="00566298" w:rsidP="001A041C">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rsidR="00566298" w:rsidRPr="00E173E9" w:rsidRDefault="00566298" w:rsidP="001A041C">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rsidR="00566298" w:rsidRPr="00E173E9" w:rsidRDefault="00566298" w:rsidP="001A041C">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rsidR="00566298" w:rsidRPr="00E173E9" w:rsidRDefault="00566298" w:rsidP="001A041C">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00566298" w:rsidRPr="00E173E9" w:rsidRDefault="00566298" w:rsidP="001A041C">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00566298" w:rsidRPr="00E173E9" w:rsidRDefault="00566298" w:rsidP="001A041C">
            <w:pPr>
              <w:rPr>
                <w:rFonts w:ascii="Calibri" w:hAnsi="Calibri"/>
                <w:color w:val="000000"/>
                <w:sz w:val="22"/>
                <w:szCs w:val="22"/>
                <w:lang w:val="en-IN" w:eastAsia="en-IN"/>
              </w:rPr>
            </w:pPr>
          </w:p>
        </w:tc>
      </w:tr>
      <w:tr w:rsidR="00566298" w:rsidRPr="00E173E9" w:rsidTr="001A041C">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rsidR="00566298" w:rsidRPr="00E173E9" w:rsidRDefault="00566298" w:rsidP="001A041C">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rsidR="00566298" w:rsidRPr="00E173E9" w:rsidRDefault="00566298" w:rsidP="001A041C">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rsidR="00566298" w:rsidRPr="00E173E9" w:rsidRDefault="00566298" w:rsidP="001A041C">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rsidR="00566298" w:rsidRPr="00E173E9" w:rsidRDefault="00566298" w:rsidP="001A041C">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rsidR="00566298" w:rsidRPr="00E173E9" w:rsidRDefault="00566298" w:rsidP="001A041C">
            <w:pPr>
              <w:jc w:val="center"/>
              <w:rPr>
                <w:rFonts w:cs="Arial"/>
                <w:b/>
                <w:bCs/>
                <w:lang w:val="en-IN" w:eastAsia="en-IN"/>
              </w:rPr>
            </w:pPr>
            <w:r w:rsidRPr="00E173E9">
              <w:rPr>
                <w:rFonts w:cs="Arial"/>
                <w:b/>
                <w:bCs/>
                <w:lang w:val="en-IN" w:eastAsia="en-IN"/>
              </w:rPr>
              <w:t>Approver Signature</w:t>
            </w:r>
          </w:p>
        </w:tc>
      </w:tr>
      <w:tr w:rsidR="00566298" w:rsidRPr="00E173E9" w:rsidTr="001A041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r>
      <w:tr w:rsidR="00566298" w:rsidRPr="00E173E9" w:rsidTr="001A041C">
        <w:trPr>
          <w:trHeight w:val="315"/>
        </w:trPr>
        <w:tc>
          <w:tcPr>
            <w:tcW w:w="2278" w:type="dxa"/>
            <w:tcBorders>
              <w:top w:val="nil"/>
              <w:left w:val="single" w:sz="8" w:space="0" w:color="auto"/>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000000"/>
            </w:tcBorders>
            <w:shd w:val="clear" w:color="auto" w:fill="auto"/>
            <w:hideMark/>
          </w:tcPr>
          <w:p w:rsidR="00566298" w:rsidRPr="00E173E9" w:rsidRDefault="00566298" w:rsidP="001A041C">
            <w:pPr>
              <w:jc w:val="cente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r>
      <w:tr w:rsidR="00566298" w:rsidRPr="00E173E9" w:rsidTr="001A041C">
        <w:trPr>
          <w:trHeight w:val="420"/>
        </w:trPr>
        <w:tc>
          <w:tcPr>
            <w:tcW w:w="2278" w:type="dxa"/>
            <w:tcBorders>
              <w:top w:val="nil"/>
              <w:left w:val="single" w:sz="8" w:space="0" w:color="auto"/>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1701" w:type="dxa"/>
            <w:tcBorders>
              <w:top w:val="nil"/>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2410" w:type="dxa"/>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c>
          <w:tcPr>
            <w:tcW w:w="1140" w:type="dxa"/>
            <w:gridSpan w:val="2"/>
            <w:tcBorders>
              <w:top w:val="single" w:sz="8" w:space="0" w:color="auto"/>
              <w:left w:val="nil"/>
              <w:bottom w:val="single" w:sz="8" w:space="0" w:color="auto"/>
              <w:right w:val="single" w:sz="8" w:space="0" w:color="auto"/>
            </w:tcBorders>
            <w:shd w:val="clear" w:color="auto" w:fill="auto"/>
            <w:hideMark/>
          </w:tcPr>
          <w:p w:rsidR="00566298" w:rsidRPr="00E173E9" w:rsidRDefault="00566298" w:rsidP="001A041C">
            <w:pPr>
              <w:rPr>
                <w:rFonts w:cs="Arial"/>
                <w:lang w:val="en-IN" w:eastAsia="en-IN"/>
              </w:rPr>
            </w:pPr>
            <w:r w:rsidRPr="00E173E9">
              <w:rPr>
                <w:rFonts w:cs="Arial"/>
                <w:lang w:val="en-IN" w:eastAsia="en-IN"/>
              </w:rPr>
              <w:t> </w:t>
            </w:r>
          </w:p>
        </w:tc>
      </w:tr>
    </w:tbl>
    <w:p w:rsidR="00566298" w:rsidRDefault="00566298" w:rsidP="00566298">
      <w:pPr>
        <w:rPr>
          <w:sz w:val="24"/>
          <w:lang w:val="fr-FR"/>
        </w:rPr>
      </w:pPr>
    </w:p>
    <w:p w:rsidR="00566298" w:rsidRDefault="00566298" w:rsidP="00566298">
      <w:pPr>
        <w:rPr>
          <w:sz w:val="24"/>
          <w:lang w:val="fr-FR"/>
        </w:rPr>
      </w:pPr>
    </w:p>
    <w:p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C325A4" w:rsidRPr="00C325A4">
        <w:fldChar w:fldCharType="begin"/>
      </w:r>
      <w:r w:rsidR="00653A0C">
        <w:instrText xml:space="preserve"> TOC \o "1-5" \h \z \u </w:instrText>
      </w:r>
      <w:r w:rsidR="00C325A4" w:rsidRPr="00C325A4">
        <w:fldChar w:fldCharType="separate"/>
      </w:r>
    </w:p>
    <w:p w:rsidR="00873023" w:rsidRDefault="00C325A4">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Pr>
            <w:noProof/>
            <w:webHidden/>
          </w:rPr>
          <w:fldChar w:fldCharType="begin"/>
        </w:r>
        <w:r w:rsidR="00873023">
          <w:rPr>
            <w:noProof/>
            <w:webHidden/>
          </w:rPr>
          <w:instrText xml:space="preserve"> PAGEREF _Toc368912248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Pr>
            <w:noProof/>
            <w:webHidden/>
          </w:rPr>
          <w:fldChar w:fldCharType="begin"/>
        </w:r>
        <w:r w:rsidR="00873023">
          <w:rPr>
            <w:noProof/>
            <w:webHidden/>
          </w:rPr>
          <w:instrText xml:space="preserve"> PAGEREF _Toc368912249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Pr>
            <w:noProof/>
            <w:webHidden/>
          </w:rPr>
          <w:fldChar w:fldCharType="begin"/>
        </w:r>
        <w:r w:rsidR="00873023">
          <w:rPr>
            <w:noProof/>
            <w:webHidden/>
          </w:rPr>
          <w:instrText xml:space="preserve"> PAGEREF _Toc368912250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Pr>
            <w:noProof/>
            <w:webHidden/>
          </w:rPr>
          <w:fldChar w:fldCharType="begin"/>
        </w:r>
        <w:r w:rsidR="00873023">
          <w:rPr>
            <w:noProof/>
            <w:webHidden/>
          </w:rPr>
          <w:instrText xml:space="preserve"> PAGEREF _Toc368912251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Pr>
            <w:noProof/>
            <w:webHidden/>
          </w:rPr>
          <w:fldChar w:fldCharType="begin"/>
        </w:r>
        <w:r w:rsidR="00873023">
          <w:rPr>
            <w:noProof/>
            <w:webHidden/>
          </w:rPr>
          <w:instrText xml:space="preserve"> PAGEREF _Toc368912252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Pr>
            <w:noProof/>
            <w:webHidden/>
          </w:rPr>
          <w:fldChar w:fldCharType="begin"/>
        </w:r>
        <w:r w:rsidR="00873023">
          <w:rPr>
            <w:noProof/>
            <w:webHidden/>
          </w:rPr>
          <w:instrText xml:space="preserve"> PAGEREF _Toc368912253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Pr>
            <w:noProof/>
            <w:webHidden/>
          </w:rPr>
          <w:fldChar w:fldCharType="begin"/>
        </w:r>
        <w:r w:rsidR="00873023">
          <w:rPr>
            <w:noProof/>
            <w:webHidden/>
          </w:rPr>
          <w:instrText xml:space="preserve"> PAGEREF _Toc368912254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Pr>
            <w:noProof/>
            <w:webHidden/>
          </w:rPr>
          <w:fldChar w:fldCharType="begin"/>
        </w:r>
        <w:r w:rsidR="00873023">
          <w:rPr>
            <w:noProof/>
            <w:webHidden/>
          </w:rPr>
          <w:instrText xml:space="preserve"> PAGEREF _Toc368912255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Pr>
            <w:noProof/>
            <w:webHidden/>
          </w:rPr>
          <w:fldChar w:fldCharType="begin"/>
        </w:r>
        <w:r w:rsidR="00873023">
          <w:rPr>
            <w:noProof/>
            <w:webHidden/>
          </w:rPr>
          <w:instrText xml:space="preserve"> PAGEREF _Toc368912256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Pr>
            <w:noProof/>
            <w:webHidden/>
          </w:rPr>
          <w:fldChar w:fldCharType="begin"/>
        </w:r>
        <w:r w:rsidR="00873023">
          <w:rPr>
            <w:noProof/>
            <w:webHidden/>
          </w:rPr>
          <w:instrText xml:space="preserve"> PAGEREF _Toc368912257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Pr>
            <w:noProof/>
            <w:webHidden/>
          </w:rPr>
          <w:fldChar w:fldCharType="begin"/>
        </w:r>
        <w:r w:rsidR="00873023">
          <w:rPr>
            <w:noProof/>
            <w:webHidden/>
          </w:rPr>
          <w:instrText xml:space="preserve"> PAGEREF _Toc368912258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Pr>
            <w:noProof/>
            <w:webHidden/>
          </w:rPr>
          <w:fldChar w:fldCharType="begin"/>
        </w:r>
        <w:r w:rsidR="00873023">
          <w:rPr>
            <w:noProof/>
            <w:webHidden/>
          </w:rPr>
          <w:instrText xml:space="preserve"> PAGEREF _Toc368912259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Pr>
            <w:noProof/>
            <w:webHidden/>
          </w:rPr>
          <w:fldChar w:fldCharType="begin"/>
        </w:r>
        <w:r w:rsidR="00873023">
          <w:rPr>
            <w:noProof/>
            <w:webHidden/>
          </w:rPr>
          <w:instrText xml:space="preserve"> PAGEREF _Toc368912260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Pr>
            <w:noProof/>
            <w:webHidden/>
          </w:rPr>
          <w:fldChar w:fldCharType="begin"/>
        </w:r>
        <w:r w:rsidR="00873023">
          <w:rPr>
            <w:noProof/>
            <w:webHidden/>
          </w:rPr>
          <w:instrText xml:space="preserve"> PAGEREF _Toc368912261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Pr>
            <w:noProof/>
            <w:webHidden/>
          </w:rPr>
          <w:fldChar w:fldCharType="begin"/>
        </w:r>
        <w:r w:rsidR="00873023">
          <w:rPr>
            <w:noProof/>
            <w:webHidden/>
          </w:rPr>
          <w:instrText xml:space="preserve"> PAGEREF _Toc368912262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Pr>
            <w:noProof/>
            <w:webHidden/>
          </w:rPr>
          <w:fldChar w:fldCharType="begin"/>
        </w:r>
        <w:r w:rsidR="00873023">
          <w:rPr>
            <w:noProof/>
            <w:webHidden/>
          </w:rPr>
          <w:instrText xml:space="preserve"> PAGEREF _Toc368912263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Pr>
            <w:noProof/>
            <w:webHidden/>
          </w:rPr>
          <w:fldChar w:fldCharType="begin"/>
        </w:r>
        <w:r w:rsidR="00873023">
          <w:rPr>
            <w:noProof/>
            <w:webHidden/>
          </w:rPr>
          <w:instrText xml:space="preserve"> PAGEREF _Toc368912264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Pr>
            <w:noProof/>
            <w:webHidden/>
          </w:rPr>
          <w:fldChar w:fldCharType="begin"/>
        </w:r>
        <w:r w:rsidR="00873023">
          <w:rPr>
            <w:noProof/>
            <w:webHidden/>
          </w:rPr>
          <w:instrText xml:space="preserve"> PAGEREF _Toc368912265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Pr>
            <w:noProof/>
            <w:webHidden/>
          </w:rPr>
          <w:fldChar w:fldCharType="begin"/>
        </w:r>
        <w:r w:rsidR="00873023">
          <w:rPr>
            <w:noProof/>
            <w:webHidden/>
          </w:rPr>
          <w:instrText xml:space="preserve"> PAGEREF _Toc368912266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Pr>
            <w:noProof/>
            <w:webHidden/>
          </w:rPr>
          <w:fldChar w:fldCharType="begin"/>
        </w:r>
        <w:r w:rsidR="00873023">
          <w:rPr>
            <w:noProof/>
            <w:webHidden/>
          </w:rPr>
          <w:instrText xml:space="preserve"> PAGEREF _Toc368912267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Pr>
            <w:noProof/>
            <w:webHidden/>
          </w:rPr>
          <w:fldChar w:fldCharType="begin"/>
        </w:r>
        <w:r w:rsidR="00873023">
          <w:rPr>
            <w:noProof/>
            <w:webHidden/>
          </w:rPr>
          <w:instrText xml:space="preserve"> PAGEREF _Toc368912268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Pr>
            <w:noProof/>
            <w:webHidden/>
          </w:rPr>
          <w:fldChar w:fldCharType="begin"/>
        </w:r>
        <w:r w:rsidR="00873023">
          <w:rPr>
            <w:noProof/>
            <w:webHidden/>
          </w:rPr>
          <w:instrText xml:space="preserve"> PAGEREF _Toc368912269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Pr>
            <w:noProof/>
            <w:webHidden/>
          </w:rPr>
          <w:fldChar w:fldCharType="begin"/>
        </w:r>
        <w:r w:rsidR="00873023">
          <w:rPr>
            <w:noProof/>
            <w:webHidden/>
          </w:rPr>
          <w:instrText xml:space="preserve"> PAGEREF _Toc368912270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Pr>
            <w:noProof/>
            <w:webHidden/>
          </w:rPr>
          <w:fldChar w:fldCharType="begin"/>
        </w:r>
        <w:r w:rsidR="00873023">
          <w:rPr>
            <w:noProof/>
            <w:webHidden/>
          </w:rPr>
          <w:instrText xml:space="preserve"> PAGEREF _Toc368912271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Pr>
            <w:noProof/>
            <w:webHidden/>
          </w:rPr>
          <w:fldChar w:fldCharType="begin"/>
        </w:r>
        <w:r w:rsidR="00873023">
          <w:rPr>
            <w:noProof/>
            <w:webHidden/>
          </w:rPr>
          <w:instrText xml:space="preserve"> PAGEREF _Toc368912272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Pr>
            <w:noProof/>
            <w:webHidden/>
          </w:rPr>
          <w:fldChar w:fldCharType="begin"/>
        </w:r>
        <w:r w:rsidR="00873023">
          <w:rPr>
            <w:noProof/>
            <w:webHidden/>
          </w:rPr>
          <w:instrText xml:space="preserve"> PAGEREF _Toc368912273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Pr>
            <w:noProof/>
            <w:webHidden/>
          </w:rPr>
          <w:fldChar w:fldCharType="begin"/>
        </w:r>
        <w:r w:rsidR="00873023">
          <w:rPr>
            <w:noProof/>
            <w:webHidden/>
          </w:rPr>
          <w:instrText xml:space="preserve"> PAGEREF _Toc368912274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Pr>
            <w:noProof/>
            <w:webHidden/>
          </w:rPr>
          <w:fldChar w:fldCharType="begin"/>
        </w:r>
        <w:r w:rsidR="00873023">
          <w:rPr>
            <w:noProof/>
            <w:webHidden/>
          </w:rPr>
          <w:instrText xml:space="preserve"> PAGEREF _Toc368912275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Pr>
            <w:noProof/>
            <w:webHidden/>
          </w:rPr>
          <w:fldChar w:fldCharType="begin"/>
        </w:r>
        <w:r w:rsidR="00873023">
          <w:rPr>
            <w:noProof/>
            <w:webHidden/>
          </w:rPr>
          <w:instrText xml:space="preserve"> PAGEREF _Toc368912276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Pr>
            <w:noProof/>
            <w:webHidden/>
          </w:rPr>
          <w:fldChar w:fldCharType="begin"/>
        </w:r>
        <w:r w:rsidR="00873023">
          <w:rPr>
            <w:noProof/>
            <w:webHidden/>
          </w:rPr>
          <w:instrText xml:space="preserve"> PAGEREF _Toc368912277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Pr>
            <w:noProof/>
            <w:webHidden/>
          </w:rPr>
          <w:fldChar w:fldCharType="begin"/>
        </w:r>
        <w:r w:rsidR="00873023">
          <w:rPr>
            <w:noProof/>
            <w:webHidden/>
          </w:rPr>
          <w:instrText xml:space="preserve"> PAGEREF _Toc368912278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Pr>
            <w:noProof/>
            <w:webHidden/>
          </w:rPr>
          <w:fldChar w:fldCharType="begin"/>
        </w:r>
        <w:r w:rsidR="00873023">
          <w:rPr>
            <w:noProof/>
            <w:webHidden/>
          </w:rPr>
          <w:instrText xml:space="preserve"> PAGEREF _Toc368912279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Pr>
            <w:noProof/>
            <w:webHidden/>
          </w:rPr>
          <w:fldChar w:fldCharType="begin"/>
        </w:r>
        <w:r w:rsidR="00873023">
          <w:rPr>
            <w:noProof/>
            <w:webHidden/>
          </w:rPr>
          <w:instrText xml:space="preserve"> PAGEREF _Toc368912280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Pr>
            <w:noProof/>
            <w:webHidden/>
          </w:rPr>
          <w:fldChar w:fldCharType="begin"/>
        </w:r>
        <w:r w:rsidR="00873023">
          <w:rPr>
            <w:noProof/>
            <w:webHidden/>
          </w:rPr>
          <w:instrText xml:space="preserve"> PAGEREF _Toc368912281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Pr>
            <w:noProof/>
            <w:webHidden/>
          </w:rPr>
          <w:fldChar w:fldCharType="begin"/>
        </w:r>
        <w:r w:rsidR="00873023">
          <w:rPr>
            <w:noProof/>
            <w:webHidden/>
          </w:rPr>
          <w:instrText xml:space="preserve"> PAGEREF _Toc368912282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Pr>
            <w:noProof/>
            <w:webHidden/>
          </w:rPr>
          <w:fldChar w:fldCharType="begin"/>
        </w:r>
        <w:r w:rsidR="00873023">
          <w:rPr>
            <w:noProof/>
            <w:webHidden/>
          </w:rPr>
          <w:instrText xml:space="preserve"> PAGEREF _Toc368912283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Pr>
            <w:noProof/>
            <w:webHidden/>
          </w:rPr>
          <w:fldChar w:fldCharType="begin"/>
        </w:r>
        <w:r w:rsidR="00873023">
          <w:rPr>
            <w:noProof/>
            <w:webHidden/>
          </w:rPr>
          <w:instrText xml:space="preserve"> PAGEREF _Toc368912284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Pr>
            <w:noProof/>
            <w:webHidden/>
          </w:rPr>
          <w:fldChar w:fldCharType="begin"/>
        </w:r>
        <w:r w:rsidR="00873023">
          <w:rPr>
            <w:noProof/>
            <w:webHidden/>
          </w:rPr>
          <w:instrText xml:space="preserve"> PAGEREF _Toc368912285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Pr>
            <w:noProof/>
            <w:webHidden/>
          </w:rPr>
          <w:fldChar w:fldCharType="begin"/>
        </w:r>
        <w:r w:rsidR="00873023">
          <w:rPr>
            <w:noProof/>
            <w:webHidden/>
          </w:rPr>
          <w:instrText xml:space="preserve"> PAGEREF _Toc368912286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Pr>
            <w:noProof/>
            <w:webHidden/>
          </w:rPr>
          <w:fldChar w:fldCharType="begin"/>
        </w:r>
        <w:r w:rsidR="00873023">
          <w:rPr>
            <w:noProof/>
            <w:webHidden/>
          </w:rPr>
          <w:instrText xml:space="preserve"> PAGEREF _Toc368912287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Pr>
            <w:noProof/>
            <w:webHidden/>
          </w:rPr>
          <w:fldChar w:fldCharType="begin"/>
        </w:r>
        <w:r w:rsidR="00873023">
          <w:rPr>
            <w:noProof/>
            <w:webHidden/>
          </w:rPr>
          <w:instrText xml:space="preserve"> PAGEREF _Toc368912288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Pr>
            <w:noProof/>
            <w:webHidden/>
          </w:rPr>
          <w:fldChar w:fldCharType="begin"/>
        </w:r>
        <w:r w:rsidR="00873023">
          <w:rPr>
            <w:noProof/>
            <w:webHidden/>
          </w:rPr>
          <w:instrText xml:space="preserve"> PAGEREF _Toc368912289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Pr>
            <w:noProof/>
            <w:webHidden/>
          </w:rPr>
          <w:fldChar w:fldCharType="begin"/>
        </w:r>
        <w:r w:rsidR="00873023">
          <w:rPr>
            <w:noProof/>
            <w:webHidden/>
          </w:rPr>
          <w:instrText xml:space="preserve"> PAGEREF _Toc368912290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Pr>
            <w:noProof/>
            <w:webHidden/>
          </w:rPr>
          <w:fldChar w:fldCharType="begin"/>
        </w:r>
        <w:r w:rsidR="00873023">
          <w:rPr>
            <w:noProof/>
            <w:webHidden/>
          </w:rPr>
          <w:instrText xml:space="preserve"> PAGEREF _Toc368912291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Pr>
            <w:noProof/>
            <w:webHidden/>
          </w:rPr>
          <w:fldChar w:fldCharType="begin"/>
        </w:r>
        <w:r w:rsidR="00873023">
          <w:rPr>
            <w:noProof/>
            <w:webHidden/>
          </w:rPr>
          <w:instrText xml:space="preserve"> PAGEREF _Toc368912292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Pr>
            <w:noProof/>
            <w:webHidden/>
          </w:rPr>
          <w:fldChar w:fldCharType="begin"/>
        </w:r>
        <w:r w:rsidR="00873023">
          <w:rPr>
            <w:noProof/>
            <w:webHidden/>
          </w:rPr>
          <w:instrText xml:space="preserve"> PAGEREF _Toc368912293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Pr>
            <w:noProof/>
            <w:webHidden/>
          </w:rPr>
          <w:fldChar w:fldCharType="begin"/>
        </w:r>
        <w:r w:rsidR="00873023">
          <w:rPr>
            <w:noProof/>
            <w:webHidden/>
          </w:rPr>
          <w:instrText xml:space="preserve"> PAGEREF _Toc368912294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Pr>
            <w:noProof/>
            <w:webHidden/>
          </w:rPr>
          <w:fldChar w:fldCharType="begin"/>
        </w:r>
        <w:r w:rsidR="00873023">
          <w:rPr>
            <w:noProof/>
            <w:webHidden/>
          </w:rPr>
          <w:instrText xml:space="preserve"> PAGEREF _Toc368912295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Pr>
            <w:noProof/>
            <w:webHidden/>
          </w:rPr>
          <w:fldChar w:fldCharType="begin"/>
        </w:r>
        <w:r w:rsidR="00873023">
          <w:rPr>
            <w:noProof/>
            <w:webHidden/>
          </w:rPr>
          <w:instrText xml:space="preserve"> PAGEREF _Toc368912296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Pr>
            <w:noProof/>
            <w:webHidden/>
          </w:rPr>
          <w:fldChar w:fldCharType="begin"/>
        </w:r>
        <w:r w:rsidR="00873023">
          <w:rPr>
            <w:noProof/>
            <w:webHidden/>
          </w:rPr>
          <w:instrText xml:space="preserve"> PAGEREF _Toc368912297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Pr>
            <w:noProof/>
            <w:webHidden/>
          </w:rPr>
          <w:fldChar w:fldCharType="begin"/>
        </w:r>
        <w:r w:rsidR="00873023">
          <w:rPr>
            <w:noProof/>
            <w:webHidden/>
          </w:rPr>
          <w:instrText xml:space="preserve"> PAGEREF _Toc368912298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Pr>
            <w:noProof/>
            <w:webHidden/>
          </w:rPr>
          <w:fldChar w:fldCharType="begin"/>
        </w:r>
        <w:r w:rsidR="00873023">
          <w:rPr>
            <w:noProof/>
            <w:webHidden/>
          </w:rPr>
          <w:instrText xml:space="preserve"> PAGEREF _Toc368912299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Pr>
            <w:noProof/>
            <w:webHidden/>
          </w:rPr>
          <w:fldChar w:fldCharType="begin"/>
        </w:r>
        <w:r w:rsidR="00873023">
          <w:rPr>
            <w:noProof/>
            <w:webHidden/>
          </w:rPr>
          <w:instrText xml:space="preserve"> PAGEREF _Toc368912300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Pr>
            <w:noProof/>
            <w:webHidden/>
          </w:rPr>
          <w:fldChar w:fldCharType="begin"/>
        </w:r>
        <w:r w:rsidR="00873023">
          <w:rPr>
            <w:noProof/>
            <w:webHidden/>
          </w:rPr>
          <w:instrText xml:space="preserve"> PAGEREF _Toc368912301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Pr>
            <w:noProof/>
            <w:webHidden/>
          </w:rPr>
          <w:fldChar w:fldCharType="begin"/>
        </w:r>
        <w:r w:rsidR="00873023">
          <w:rPr>
            <w:noProof/>
            <w:webHidden/>
          </w:rPr>
          <w:instrText xml:space="preserve"> PAGEREF _Toc368912302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Pr>
            <w:noProof/>
            <w:webHidden/>
          </w:rPr>
          <w:fldChar w:fldCharType="begin"/>
        </w:r>
        <w:r w:rsidR="00873023">
          <w:rPr>
            <w:noProof/>
            <w:webHidden/>
          </w:rPr>
          <w:instrText xml:space="preserve"> PAGEREF _Toc368912303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Pr>
            <w:noProof/>
            <w:webHidden/>
          </w:rPr>
          <w:fldChar w:fldCharType="begin"/>
        </w:r>
        <w:r w:rsidR="00873023">
          <w:rPr>
            <w:noProof/>
            <w:webHidden/>
          </w:rPr>
          <w:instrText xml:space="preserve"> PAGEREF _Toc368912304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Pr>
            <w:noProof/>
            <w:webHidden/>
          </w:rPr>
          <w:fldChar w:fldCharType="begin"/>
        </w:r>
        <w:r w:rsidR="00873023">
          <w:rPr>
            <w:noProof/>
            <w:webHidden/>
          </w:rPr>
          <w:instrText xml:space="preserve"> PAGEREF _Toc368912305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Pr>
            <w:noProof/>
            <w:webHidden/>
          </w:rPr>
          <w:fldChar w:fldCharType="begin"/>
        </w:r>
        <w:r w:rsidR="00873023">
          <w:rPr>
            <w:noProof/>
            <w:webHidden/>
          </w:rPr>
          <w:instrText xml:space="preserve"> PAGEREF _Toc368912306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Pr>
            <w:noProof/>
            <w:webHidden/>
          </w:rPr>
          <w:fldChar w:fldCharType="begin"/>
        </w:r>
        <w:r w:rsidR="00873023">
          <w:rPr>
            <w:noProof/>
            <w:webHidden/>
          </w:rPr>
          <w:instrText xml:space="preserve"> PAGEREF _Toc368912307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Pr>
            <w:noProof/>
            <w:webHidden/>
          </w:rPr>
          <w:fldChar w:fldCharType="begin"/>
        </w:r>
        <w:r w:rsidR="00873023">
          <w:rPr>
            <w:noProof/>
            <w:webHidden/>
          </w:rPr>
          <w:instrText xml:space="preserve"> PAGEREF _Toc368912308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Pr>
            <w:noProof/>
            <w:webHidden/>
          </w:rPr>
          <w:fldChar w:fldCharType="begin"/>
        </w:r>
        <w:r w:rsidR="00873023">
          <w:rPr>
            <w:noProof/>
            <w:webHidden/>
          </w:rPr>
          <w:instrText xml:space="preserve"> PAGEREF _Toc368912309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Pr>
            <w:noProof/>
            <w:webHidden/>
          </w:rPr>
          <w:fldChar w:fldCharType="begin"/>
        </w:r>
        <w:r w:rsidR="00873023">
          <w:rPr>
            <w:noProof/>
            <w:webHidden/>
          </w:rPr>
          <w:instrText xml:space="preserve"> PAGEREF _Toc368912310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Pr>
            <w:noProof/>
            <w:webHidden/>
          </w:rPr>
          <w:fldChar w:fldCharType="begin"/>
        </w:r>
        <w:r w:rsidR="00873023">
          <w:rPr>
            <w:noProof/>
            <w:webHidden/>
          </w:rPr>
          <w:instrText xml:space="preserve"> PAGEREF _Toc368912311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Pr>
            <w:noProof/>
            <w:webHidden/>
          </w:rPr>
          <w:fldChar w:fldCharType="begin"/>
        </w:r>
        <w:r w:rsidR="00873023">
          <w:rPr>
            <w:noProof/>
            <w:webHidden/>
          </w:rPr>
          <w:instrText xml:space="preserve"> PAGEREF _Toc368912312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Pr>
            <w:noProof/>
            <w:webHidden/>
          </w:rPr>
          <w:fldChar w:fldCharType="begin"/>
        </w:r>
        <w:r w:rsidR="00873023">
          <w:rPr>
            <w:noProof/>
            <w:webHidden/>
          </w:rPr>
          <w:instrText xml:space="preserve"> PAGEREF _Toc368912313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Pr>
            <w:noProof/>
            <w:webHidden/>
          </w:rPr>
          <w:fldChar w:fldCharType="begin"/>
        </w:r>
        <w:r w:rsidR="00873023">
          <w:rPr>
            <w:noProof/>
            <w:webHidden/>
          </w:rPr>
          <w:instrText xml:space="preserve"> PAGEREF _Toc368912314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Pr>
            <w:noProof/>
            <w:webHidden/>
          </w:rPr>
          <w:fldChar w:fldCharType="begin"/>
        </w:r>
        <w:r w:rsidR="00873023">
          <w:rPr>
            <w:noProof/>
            <w:webHidden/>
          </w:rPr>
          <w:instrText xml:space="preserve"> PAGEREF _Toc368912315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Pr>
            <w:noProof/>
            <w:webHidden/>
          </w:rPr>
          <w:fldChar w:fldCharType="begin"/>
        </w:r>
        <w:r w:rsidR="00873023">
          <w:rPr>
            <w:noProof/>
            <w:webHidden/>
          </w:rPr>
          <w:instrText xml:space="preserve"> PAGEREF _Toc368912316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Pr>
            <w:noProof/>
            <w:webHidden/>
          </w:rPr>
          <w:fldChar w:fldCharType="begin"/>
        </w:r>
        <w:r w:rsidR="00873023">
          <w:rPr>
            <w:noProof/>
            <w:webHidden/>
          </w:rPr>
          <w:instrText xml:space="preserve"> PAGEREF _Toc368912317 \h </w:instrText>
        </w:r>
        <w:r>
          <w:rPr>
            <w:noProof/>
            <w:webHidden/>
          </w:rPr>
        </w:r>
        <w:r>
          <w:rPr>
            <w:noProof/>
            <w:webHidden/>
          </w:rPr>
          <w:fldChar w:fldCharType="separate"/>
        </w:r>
        <w:r w:rsidR="009224AC">
          <w:rPr>
            <w:noProof/>
            <w:webHidden/>
          </w:rPr>
          <w:t>3</w:t>
        </w:r>
        <w:r>
          <w:rPr>
            <w:noProof/>
            <w:webHidden/>
          </w:rPr>
          <w:fldChar w:fldCharType="end"/>
        </w:r>
      </w:hyperlink>
    </w:p>
    <w:p w:rsidR="00873023" w:rsidRDefault="00C325A4">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Pr>
            <w:noProof/>
            <w:webHidden/>
          </w:rPr>
          <w:fldChar w:fldCharType="begin"/>
        </w:r>
        <w:r w:rsidR="00873023">
          <w:rPr>
            <w:noProof/>
            <w:webHidden/>
          </w:rPr>
          <w:instrText xml:space="preserve"> PAGEREF _Toc368912318 \h </w:instrText>
        </w:r>
        <w:r>
          <w:rPr>
            <w:noProof/>
            <w:webHidden/>
          </w:rPr>
        </w:r>
        <w:r>
          <w:rPr>
            <w:noProof/>
            <w:webHidden/>
          </w:rPr>
          <w:fldChar w:fldCharType="separate"/>
        </w:r>
        <w:r w:rsidR="009224AC">
          <w:rPr>
            <w:noProof/>
            <w:webHidden/>
          </w:rPr>
          <w:t>3</w:t>
        </w:r>
        <w:r>
          <w:rPr>
            <w:noProof/>
            <w:webHidden/>
          </w:rPr>
          <w:fldChar w:fldCharType="end"/>
        </w:r>
      </w:hyperlink>
    </w:p>
    <w:p w:rsidR="00653A0C" w:rsidRDefault="00C325A4" w:rsidP="00653A0C">
      <w:pPr>
        <w:pStyle w:val="Heading1"/>
        <w:numPr>
          <w:ilvl w:val="0"/>
          <w:numId w:val="0"/>
        </w:numPr>
        <w:ind w:left="403"/>
      </w:pPr>
      <w:r>
        <w:fldChar w:fldCharType="end"/>
      </w:r>
      <w:bookmarkStart w:id="5" w:name="_Toc207768238"/>
    </w:p>
    <w:p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rsidR="001A041C"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This project reads the details of Jobs (Process Id, Arrival Time, Burst Time) and stores it in array of structures and writes it to file.</w:t>
      </w:r>
    </w:p>
    <w:p w:rsidR="001A041C"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From that file we take the values for the process schedulers and compare the average wait time and select the best algorithm</w:t>
      </w:r>
    </w:p>
    <w:p w:rsidR="001A041C"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A Process Scheduler schedules different processes to be assigned to the CPU based on particular scheduling algorithms. In this project we have used the following algorithms for process scheduling:</w:t>
      </w:r>
    </w:p>
    <w:p w:rsidR="001A041C"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w:t>
      </w:r>
      <w:r w:rsidRPr="00417D2F">
        <w:rPr>
          <w:rFonts w:ascii="Calibri" w:hAnsi="Calibri" w:cs="Calibri"/>
          <w:i w:val="0"/>
          <w:color w:val="000000" w:themeColor="text1"/>
        </w:rPr>
        <w:tab/>
        <w:t>First-Come, First-Served (FCFS) Scheduling</w:t>
      </w:r>
    </w:p>
    <w:p w:rsidR="001A041C"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w:t>
      </w:r>
      <w:r w:rsidRPr="00417D2F">
        <w:rPr>
          <w:rFonts w:ascii="Calibri" w:hAnsi="Calibri" w:cs="Calibri"/>
          <w:i w:val="0"/>
          <w:color w:val="000000" w:themeColor="text1"/>
        </w:rPr>
        <w:tab/>
        <w:t>Priority Scheduling</w:t>
      </w:r>
    </w:p>
    <w:p w:rsidR="001A041C"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w:t>
      </w:r>
      <w:r w:rsidRPr="00417D2F">
        <w:rPr>
          <w:rFonts w:ascii="Calibri" w:hAnsi="Calibri" w:cs="Calibri"/>
          <w:i w:val="0"/>
          <w:color w:val="000000" w:themeColor="text1"/>
        </w:rPr>
        <w:tab/>
        <w:t>Round Robin (RR) Scheduling</w:t>
      </w:r>
    </w:p>
    <w:p w:rsidR="009B0A63" w:rsidRPr="00417D2F" w:rsidRDefault="001A041C" w:rsidP="001A041C">
      <w:pPr>
        <w:pStyle w:val="InfoBlue"/>
        <w:jc w:val="both"/>
        <w:rPr>
          <w:rFonts w:ascii="Calibri" w:hAnsi="Calibri" w:cs="Calibri"/>
          <w:i w:val="0"/>
          <w:color w:val="000000" w:themeColor="text1"/>
        </w:rPr>
      </w:pPr>
      <w:r w:rsidRPr="00417D2F">
        <w:rPr>
          <w:rFonts w:ascii="Calibri" w:hAnsi="Calibri" w:cs="Calibri"/>
          <w:i w:val="0"/>
          <w:color w:val="000000" w:themeColor="text1"/>
        </w:rPr>
        <w:t>•</w:t>
      </w:r>
      <w:r w:rsidRPr="00417D2F">
        <w:rPr>
          <w:rFonts w:ascii="Calibri" w:hAnsi="Calibri" w:cs="Calibri"/>
          <w:i w:val="0"/>
          <w:color w:val="000000" w:themeColor="text1"/>
        </w:rPr>
        <w:tab/>
        <w:t>Shortest Job First (SJF)</w:t>
      </w:r>
    </w:p>
    <w:p w:rsidR="009B0A63" w:rsidRDefault="009B0A63" w:rsidP="009B0A63">
      <w:pPr>
        <w:pStyle w:val="Heading2"/>
      </w:pPr>
      <w:bookmarkStart w:id="7" w:name="_Toc207768239"/>
      <w:bookmarkStart w:id="8" w:name="_Toc368912249"/>
      <w:r w:rsidRPr="009B0A63">
        <w:t>Intended Audience</w:t>
      </w:r>
      <w:bookmarkEnd w:id="7"/>
      <w:bookmarkEnd w:id="8"/>
    </w:p>
    <w:p w:rsidR="00B25D84" w:rsidRPr="00B25D84" w:rsidRDefault="00B25D84" w:rsidP="00B25D84">
      <w:pPr>
        <w:pStyle w:val="InfoBlue"/>
        <w:jc w:val="both"/>
        <w:rPr>
          <w:rFonts w:ascii="Arial" w:hAnsi="Arial" w:cs="Arial"/>
        </w:rPr>
      </w:pPr>
      <w:r>
        <w:rPr>
          <w:rFonts w:ascii="Arial" w:hAnsi="Arial" w:cs="Arial"/>
        </w:rPr>
        <w:t xml:space="preserve">[This section of the </w:t>
      </w:r>
      <w:r w:rsidRPr="00B25D84">
        <w:rPr>
          <w:b/>
        </w:rPr>
        <w:t>HLD LLD Document</w:t>
      </w:r>
      <w:r>
        <w:rPr>
          <w:rFonts w:ascii="Arial" w:hAnsi="Arial" w:cs="Arial"/>
        </w:rPr>
        <w:t xml:space="preserve"> should provide th</w:t>
      </w:r>
      <w:r w:rsidR="00FE3ABB">
        <w:rPr>
          <w:rFonts w:ascii="Arial" w:hAnsi="Arial" w:cs="Arial"/>
        </w:rPr>
        <w:t xml:space="preserve">e Names and Roles of the resources the </w:t>
      </w:r>
      <w:r w:rsidRPr="00B25D84">
        <w:rPr>
          <w:b/>
        </w:rPr>
        <w:t>HLD LLD Document</w:t>
      </w:r>
      <w:r>
        <w:rPr>
          <w:rFonts w:ascii="Arial" w:hAnsi="Arial" w:cs="Arial"/>
        </w:rPr>
        <w:t xml:space="preserve"> is intended for and what </w:t>
      </w:r>
      <w:r w:rsidR="00FE3ABB">
        <w:rPr>
          <w:rFonts w:ascii="Arial" w:hAnsi="Arial" w:cs="Arial"/>
        </w:rPr>
        <w:t xml:space="preserve">is </w:t>
      </w:r>
      <w:r>
        <w:rPr>
          <w:rFonts w:ascii="Arial" w:hAnsi="Arial" w:cs="Arial"/>
        </w:rPr>
        <w:t>to be expected out of this document.]</w:t>
      </w:r>
    </w:p>
    <w:p w:rsidR="009B0A63" w:rsidRPr="003602B9" w:rsidRDefault="009B0A63" w:rsidP="009B0A63">
      <w:pPr>
        <w:ind w:left="576"/>
        <w:jc w:val="both"/>
        <w:rPr>
          <w:rFonts w:ascii="Arial" w:hAnsi="Arial" w:cs="Arial"/>
          <w:bCs/>
        </w:rPr>
      </w:pPr>
    </w:p>
    <w:tbl>
      <w:tblPr>
        <w:tblW w:w="8690" w:type="dxa"/>
        <w:tblInd w:w="623" w:type="dxa"/>
        <w:tblLayout w:type="fixed"/>
        <w:tblLook w:val="0000"/>
      </w:tblPr>
      <w:tblGrid>
        <w:gridCol w:w="3960"/>
        <w:gridCol w:w="4730"/>
      </w:tblGrid>
      <w:tr w:rsidR="001F7EB0" w:rsidRPr="003602B9" w:rsidTr="001F7EB0">
        <w:tc>
          <w:tcPr>
            <w:tcW w:w="3960" w:type="dxa"/>
            <w:tcBorders>
              <w:top w:val="single" w:sz="4" w:space="0" w:color="000000"/>
              <w:left w:val="single" w:sz="4" w:space="0" w:color="000000"/>
              <w:bottom w:val="single" w:sz="4" w:space="0" w:color="000000"/>
            </w:tcBorders>
          </w:tcPr>
          <w:p w:rsidR="001F7EB0" w:rsidRPr="003602B9" w:rsidRDefault="001F7EB0" w:rsidP="001F7EB0">
            <w:pPr>
              <w:snapToGrid w:val="0"/>
              <w:rPr>
                <w:rFonts w:ascii="Arial" w:hAnsi="Arial" w:cs="Arial"/>
              </w:rPr>
            </w:pPr>
            <w:r>
              <w:rPr>
                <w:rFonts w:ascii="Arial" w:hAnsi="Arial" w:cs="Arial"/>
              </w:rPr>
              <w:t>Sahil Kumar Balyan</w:t>
            </w:r>
          </w:p>
        </w:tc>
        <w:tc>
          <w:tcPr>
            <w:tcW w:w="4730" w:type="dxa"/>
            <w:tcBorders>
              <w:top w:val="single" w:sz="4" w:space="0" w:color="000000"/>
              <w:left w:val="single" w:sz="4" w:space="0" w:color="000000"/>
              <w:bottom w:val="single" w:sz="4" w:space="0" w:color="000000"/>
              <w:right w:val="single" w:sz="4" w:space="0" w:color="000000"/>
            </w:tcBorders>
          </w:tcPr>
          <w:p w:rsidR="001F7EB0" w:rsidRPr="003602B9" w:rsidRDefault="001F7EB0" w:rsidP="001F7EB0">
            <w:pPr>
              <w:snapToGrid w:val="0"/>
              <w:rPr>
                <w:rFonts w:ascii="Arial" w:hAnsi="Arial" w:cs="Arial"/>
              </w:rPr>
            </w:pPr>
            <w:r>
              <w:rPr>
                <w:rFonts w:ascii="Arial" w:hAnsi="Arial" w:cs="Arial"/>
              </w:rPr>
              <w:t xml:space="preserve">Server and Comparison of Average waiting time  </w:t>
            </w:r>
          </w:p>
        </w:tc>
      </w:tr>
      <w:tr w:rsidR="001F7EB0" w:rsidRPr="003602B9" w:rsidTr="001F7EB0">
        <w:tc>
          <w:tcPr>
            <w:tcW w:w="3960" w:type="dxa"/>
            <w:tcBorders>
              <w:left w:val="single" w:sz="4" w:space="0" w:color="000000"/>
              <w:bottom w:val="single" w:sz="4" w:space="0" w:color="000000"/>
            </w:tcBorders>
          </w:tcPr>
          <w:p w:rsidR="001F7EB0" w:rsidRPr="003602B9" w:rsidRDefault="001F7EB0" w:rsidP="001F7EB0">
            <w:pPr>
              <w:snapToGrid w:val="0"/>
              <w:rPr>
                <w:rFonts w:ascii="Arial" w:hAnsi="Arial" w:cs="Arial"/>
              </w:rPr>
            </w:pPr>
            <w:r>
              <w:rPr>
                <w:rFonts w:ascii="Arial" w:hAnsi="Arial" w:cs="Arial"/>
              </w:rPr>
              <w:t>Aman Deo</w:t>
            </w:r>
          </w:p>
        </w:tc>
        <w:tc>
          <w:tcPr>
            <w:tcW w:w="4730" w:type="dxa"/>
            <w:tcBorders>
              <w:left w:val="single" w:sz="4" w:space="0" w:color="000000"/>
              <w:bottom w:val="single" w:sz="4" w:space="0" w:color="000000"/>
              <w:right w:val="single" w:sz="4" w:space="0" w:color="000000"/>
            </w:tcBorders>
          </w:tcPr>
          <w:p w:rsidR="001F7EB0" w:rsidRPr="003602B9" w:rsidRDefault="001F7EB0" w:rsidP="001F7EB0">
            <w:pPr>
              <w:snapToGrid w:val="0"/>
              <w:rPr>
                <w:rFonts w:ascii="Arial" w:hAnsi="Arial" w:cs="Arial"/>
              </w:rPr>
            </w:pPr>
            <w:r>
              <w:rPr>
                <w:rFonts w:ascii="Arial" w:hAnsi="Arial" w:cs="Arial"/>
              </w:rPr>
              <w:t>Round Robin Schedular</w:t>
            </w:r>
          </w:p>
        </w:tc>
      </w:tr>
      <w:tr w:rsidR="001F7EB0" w:rsidRPr="003602B9" w:rsidTr="001F7EB0">
        <w:tc>
          <w:tcPr>
            <w:tcW w:w="3960" w:type="dxa"/>
            <w:tcBorders>
              <w:left w:val="single" w:sz="4" w:space="0" w:color="000000"/>
              <w:bottom w:val="single" w:sz="4" w:space="0" w:color="000000"/>
            </w:tcBorders>
          </w:tcPr>
          <w:p w:rsidR="001F7EB0" w:rsidRDefault="001F7EB0" w:rsidP="001F7EB0">
            <w:pPr>
              <w:snapToGrid w:val="0"/>
              <w:rPr>
                <w:rFonts w:ascii="Arial" w:hAnsi="Arial" w:cs="Arial"/>
              </w:rPr>
            </w:pPr>
            <w:r>
              <w:rPr>
                <w:rFonts w:ascii="Arial" w:hAnsi="Arial" w:cs="Arial"/>
              </w:rPr>
              <w:t>Shivam Ranjan</w:t>
            </w:r>
          </w:p>
        </w:tc>
        <w:tc>
          <w:tcPr>
            <w:tcW w:w="4730" w:type="dxa"/>
            <w:tcBorders>
              <w:left w:val="single" w:sz="4" w:space="0" w:color="000000"/>
              <w:bottom w:val="single" w:sz="4" w:space="0" w:color="000000"/>
              <w:right w:val="single" w:sz="4" w:space="0" w:color="000000"/>
            </w:tcBorders>
          </w:tcPr>
          <w:p w:rsidR="001F7EB0" w:rsidRPr="003602B9" w:rsidRDefault="00AE2097" w:rsidP="001F7EB0">
            <w:pPr>
              <w:snapToGrid w:val="0"/>
              <w:rPr>
                <w:rFonts w:ascii="Arial" w:hAnsi="Arial" w:cs="Arial"/>
              </w:rPr>
            </w:pPr>
            <w:r>
              <w:rPr>
                <w:rFonts w:ascii="Arial" w:hAnsi="Arial" w:cs="Arial"/>
              </w:rPr>
              <w:t>Client and Priority Schedular</w:t>
            </w:r>
          </w:p>
        </w:tc>
      </w:tr>
      <w:tr w:rsidR="001F7EB0" w:rsidRPr="003602B9" w:rsidTr="001F7EB0">
        <w:tc>
          <w:tcPr>
            <w:tcW w:w="3960" w:type="dxa"/>
            <w:tcBorders>
              <w:left w:val="single" w:sz="4" w:space="0" w:color="000000"/>
              <w:bottom w:val="single" w:sz="4" w:space="0" w:color="000000"/>
            </w:tcBorders>
          </w:tcPr>
          <w:p w:rsidR="001F7EB0" w:rsidRDefault="001F7EB0" w:rsidP="001F7EB0">
            <w:pPr>
              <w:snapToGrid w:val="0"/>
              <w:rPr>
                <w:rFonts w:ascii="Arial" w:hAnsi="Arial" w:cs="Arial"/>
              </w:rPr>
            </w:pPr>
            <w:r>
              <w:rPr>
                <w:rFonts w:ascii="Arial" w:hAnsi="Arial" w:cs="Arial"/>
              </w:rPr>
              <w:t>Nitish Kumar Mahtao</w:t>
            </w:r>
          </w:p>
        </w:tc>
        <w:tc>
          <w:tcPr>
            <w:tcW w:w="4730" w:type="dxa"/>
            <w:tcBorders>
              <w:left w:val="single" w:sz="4" w:space="0" w:color="000000"/>
              <w:bottom w:val="single" w:sz="4" w:space="0" w:color="000000"/>
              <w:right w:val="single" w:sz="4" w:space="0" w:color="000000"/>
            </w:tcBorders>
          </w:tcPr>
          <w:p w:rsidR="001F7EB0" w:rsidRPr="003602B9" w:rsidRDefault="00AE2097" w:rsidP="001F7EB0">
            <w:pPr>
              <w:snapToGrid w:val="0"/>
              <w:rPr>
                <w:rFonts w:ascii="Arial" w:hAnsi="Arial" w:cs="Arial"/>
              </w:rPr>
            </w:pPr>
            <w:r>
              <w:rPr>
                <w:rFonts w:ascii="Arial" w:hAnsi="Arial" w:cs="Arial"/>
              </w:rPr>
              <w:t>First come first serve Schedular</w:t>
            </w:r>
          </w:p>
        </w:tc>
      </w:tr>
      <w:tr w:rsidR="001F7EB0" w:rsidRPr="003602B9" w:rsidTr="001F7EB0">
        <w:tc>
          <w:tcPr>
            <w:tcW w:w="3960" w:type="dxa"/>
            <w:tcBorders>
              <w:left w:val="single" w:sz="4" w:space="0" w:color="000000"/>
              <w:bottom w:val="single" w:sz="4" w:space="0" w:color="000000"/>
            </w:tcBorders>
          </w:tcPr>
          <w:p w:rsidR="001F7EB0" w:rsidRDefault="001F7EB0" w:rsidP="001F7EB0">
            <w:pPr>
              <w:snapToGrid w:val="0"/>
              <w:rPr>
                <w:rFonts w:ascii="Arial" w:hAnsi="Arial" w:cs="Arial"/>
              </w:rPr>
            </w:pPr>
            <w:r>
              <w:rPr>
                <w:rFonts w:ascii="Arial" w:hAnsi="Arial" w:cs="Arial"/>
              </w:rPr>
              <w:t>SK Gulam Mohiuddin</w:t>
            </w:r>
          </w:p>
        </w:tc>
        <w:tc>
          <w:tcPr>
            <w:tcW w:w="4730" w:type="dxa"/>
            <w:tcBorders>
              <w:left w:val="single" w:sz="4" w:space="0" w:color="000000"/>
              <w:bottom w:val="single" w:sz="4" w:space="0" w:color="000000"/>
              <w:right w:val="single" w:sz="4" w:space="0" w:color="000000"/>
            </w:tcBorders>
          </w:tcPr>
          <w:p w:rsidR="001F7EB0" w:rsidRPr="003602B9" w:rsidRDefault="00AE2097" w:rsidP="001F7EB0">
            <w:pPr>
              <w:snapToGrid w:val="0"/>
              <w:rPr>
                <w:rFonts w:ascii="Arial" w:hAnsi="Arial" w:cs="Arial"/>
              </w:rPr>
            </w:pPr>
            <w:r>
              <w:rPr>
                <w:rFonts w:ascii="Arial" w:hAnsi="Arial" w:cs="Arial"/>
              </w:rPr>
              <w:t>Shortest Job First Schedular</w:t>
            </w:r>
          </w:p>
        </w:tc>
      </w:tr>
    </w:tbl>
    <w:p w:rsidR="009B0A63" w:rsidRPr="003602B9" w:rsidRDefault="009B0A63" w:rsidP="009B0A63">
      <w:pPr>
        <w:ind w:left="576"/>
        <w:jc w:val="both"/>
        <w:rPr>
          <w:rFonts w:ascii="Arial" w:hAnsi="Arial" w:cs="Arial"/>
        </w:rPr>
      </w:pPr>
    </w:p>
    <w:p w:rsidR="009B0A63" w:rsidRDefault="009B0A63" w:rsidP="009B0A63">
      <w:pPr>
        <w:pStyle w:val="Heading2"/>
      </w:pPr>
      <w:bookmarkStart w:id="9" w:name="_Toc207768240"/>
      <w:bookmarkStart w:id="10" w:name="_Toc368912250"/>
      <w:r w:rsidRPr="009B0A63">
        <w:t>Acronyms/Abbreviations</w:t>
      </w:r>
      <w:bookmarkEnd w:id="9"/>
      <w:bookmarkEnd w:id="10"/>
    </w:p>
    <w:p w:rsidR="002E66F4" w:rsidRDefault="002E66F4" w:rsidP="002E66F4">
      <w:pPr>
        <w:pStyle w:val="InfoBlue"/>
        <w:jc w:val="both"/>
        <w:rPr>
          <w:rFonts w:ascii="Arial" w:hAnsi="Arial" w:cs="Arial"/>
        </w:rPr>
      </w:pPr>
      <w:r>
        <w:rPr>
          <w:rFonts w:ascii="Arial" w:hAnsi="Arial" w:cs="Arial"/>
        </w:rPr>
        <w:t xml:space="preserve">[This subsection should provide the definitions of all terms, acronyms, and abbreviations required to interpret properly the </w:t>
      </w:r>
      <w:r>
        <w:rPr>
          <w:rStyle w:val="Strong"/>
          <w:rFonts w:ascii="Arial" w:hAnsi="Arial" w:cs="Arial"/>
        </w:rPr>
        <w:t>HLD LLD Document</w:t>
      </w:r>
      <w:r>
        <w:rPr>
          <w:rFonts w:ascii="Arial" w:hAnsi="Arial" w:cs="Arial"/>
        </w:rPr>
        <w:t>.  This information may be provided by reference to the project Glossary.]</w:t>
      </w:r>
    </w:p>
    <w:p w:rsidR="009B0A63" w:rsidRPr="003602B9" w:rsidRDefault="009B0A63" w:rsidP="009B0A63">
      <w:pPr>
        <w:rPr>
          <w:rFonts w:ascii="Arial" w:hAnsi="Arial" w:cs="Arial"/>
        </w:rPr>
      </w:pPr>
    </w:p>
    <w:tbl>
      <w:tblPr>
        <w:tblW w:w="0" w:type="auto"/>
        <w:tblInd w:w="643" w:type="dxa"/>
        <w:tblLayout w:type="fixed"/>
        <w:tblLook w:val="0000"/>
      </w:tblPr>
      <w:tblGrid>
        <w:gridCol w:w="1620"/>
        <w:gridCol w:w="7030"/>
      </w:tblGrid>
      <w:tr w:rsidR="009B0A63" w:rsidRPr="003602B9" w:rsidTr="00140A70">
        <w:tc>
          <w:tcPr>
            <w:tcW w:w="1620" w:type="dxa"/>
            <w:tcBorders>
              <w:top w:val="single" w:sz="4" w:space="0" w:color="000000"/>
              <w:left w:val="single" w:sz="4" w:space="0" w:color="000000"/>
              <w:bottom w:val="single" w:sz="4" w:space="0" w:color="000000"/>
            </w:tcBorders>
          </w:tcPr>
          <w:p w:rsidR="009B0A63" w:rsidRPr="003602B9" w:rsidRDefault="009B0A63" w:rsidP="00140A70">
            <w:pPr>
              <w:snapToGrid w:val="0"/>
              <w:spacing w:line="240" w:lineRule="exact"/>
              <w:ind w:right="-21"/>
              <w:rPr>
                <w:rFonts w:ascii="Arial" w:hAnsi="Arial" w:cs="Arial"/>
              </w:rPr>
            </w:pPr>
          </w:p>
        </w:tc>
        <w:tc>
          <w:tcPr>
            <w:tcW w:w="7030" w:type="dxa"/>
            <w:tcBorders>
              <w:top w:val="single" w:sz="4" w:space="0" w:color="000000"/>
              <w:left w:val="single" w:sz="4" w:space="0" w:color="000000"/>
              <w:bottom w:val="single" w:sz="4" w:space="0" w:color="000000"/>
              <w:right w:val="single" w:sz="4" w:space="0" w:color="000000"/>
            </w:tcBorders>
          </w:tcPr>
          <w:p w:rsidR="009B0A63" w:rsidRPr="003602B9" w:rsidRDefault="009B0A63" w:rsidP="00140A70">
            <w:pPr>
              <w:snapToGrid w:val="0"/>
              <w:spacing w:line="240" w:lineRule="exact"/>
              <w:ind w:right="691"/>
              <w:rPr>
                <w:rFonts w:ascii="Arial" w:hAnsi="Arial" w:cs="Arial"/>
              </w:rPr>
            </w:pPr>
          </w:p>
        </w:tc>
      </w:tr>
      <w:tr w:rsidR="009B0A63" w:rsidRPr="003602B9" w:rsidTr="00140A70">
        <w:tc>
          <w:tcPr>
            <w:tcW w:w="1620" w:type="dxa"/>
            <w:tcBorders>
              <w:left w:val="single" w:sz="4" w:space="0" w:color="000000"/>
              <w:bottom w:val="single" w:sz="4" w:space="0" w:color="000000"/>
            </w:tcBorders>
          </w:tcPr>
          <w:p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rsidR="009B0A63" w:rsidRPr="003602B9" w:rsidRDefault="009B0A63" w:rsidP="00140A70">
            <w:pPr>
              <w:snapToGrid w:val="0"/>
              <w:spacing w:line="240" w:lineRule="exact"/>
              <w:ind w:right="691"/>
              <w:rPr>
                <w:rFonts w:ascii="Arial" w:hAnsi="Arial" w:cs="Arial"/>
              </w:rPr>
            </w:pPr>
          </w:p>
        </w:tc>
      </w:tr>
      <w:tr w:rsidR="009B0A63" w:rsidRPr="003602B9" w:rsidTr="00140A70">
        <w:tc>
          <w:tcPr>
            <w:tcW w:w="1620" w:type="dxa"/>
            <w:tcBorders>
              <w:left w:val="single" w:sz="4" w:space="0" w:color="000000"/>
              <w:bottom w:val="single" w:sz="4" w:space="0" w:color="000000"/>
            </w:tcBorders>
          </w:tcPr>
          <w:p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rsidR="009B0A63" w:rsidRPr="003602B9" w:rsidRDefault="009B0A63" w:rsidP="00140A70">
            <w:pPr>
              <w:snapToGrid w:val="0"/>
              <w:spacing w:line="240" w:lineRule="exact"/>
              <w:ind w:right="691"/>
              <w:rPr>
                <w:rFonts w:ascii="Arial" w:hAnsi="Arial" w:cs="Arial"/>
              </w:rPr>
            </w:pPr>
          </w:p>
        </w:tc>
      </w:tr>
      <w:tr w:rsidR="009B0A63" w:rsidRPr="003602B9" w:rsidTr="00140A70">
        <w:tc>
          <w:tcPr>
            <w:tcW w:w="1620" w:type="dxa"/>
            <w:tcBorders>
              <w:left w:val="single" w:sz="4" w:space="0" w:color="000000"/>
              <w:bottom w:val="single" w:sz="4" w:space="0" w:color="000000"/>
            </w:tcBorders>
          </w:tcPr>
          <w:p w:rsidR="009B0A63" w:rsidRPr="003602B9" w:rsidRDefault="009B0A63" w:rsidP="00140A70">
            <w:pPr>
              <w:snapToGrid w:val="0"/>
              <w:spacing w:line="240" w:lineRule="exact"/>
              <w:ind w:right="-21"/>
              <w:rPr>
                <w:rFonts w:ascii="Arial" w:hAnsi="Arial" w:cs="Arial"/>
              </w:rPr>
            </w:pPr>
          </w:p>
        </w:tc>
        <w:tc>
          <w:tcPr>
            <w:tcW w:w="7030" w:type="dxa"/>
            <w:tcBorders>
              <w:left w:val="single" w:sz="4" w:space="0" w:color="000000"/>
              <w:bottom w:val="single" w:sz="4" w:space="0" w:color="000000"/>
              <w:right w:val="single" w:sz="4" w:space="0" w:color="000000"/>
            </w:tcBorders>
          </w:tcPr>
          <w:p w:rsidR="009B0A63" w:rsidRPr="003602B9" w:rsidRDefault="009B0A63" w:rsidP="00140A70">
            <w:pPr>
              <w:snapToGrid w:val="0"/>
              <w:spacing w:line="240" w:lineRule="exact"/>
              <w:ind w:right="691"/>
              <w:rPr>
                <w:rFonts w:ascii="Arial" w:hAnsi="Arial" w:cs="Arial"/>
              </w:rPr>
            </w:pPr>
          </w:p>
        </w:tc>
      </w:tr>
    </w:tbl>
    <w:p w:rsidR="009B0A63" w:rsidRPr="003602B9" w:rsidRDefault="009B0A63" w:rsidP="009B0A63">
      <w:pPr>
        <w:rPr>
          <w:rFonts w:ascii="Arial" w:hAnsi="Arial" w:cs="Arial"/>
        </w:rPr>
      </w:pPr>
    </w:p>
    <w:p w:rsidR="009B0A63" w:rsidRDefault="009B0A63" w:rsidP="009B0A63">
      <w:pPr>
        <w:pStyle w:val="Heading2"/>
      </w:pPr>
      <w:bookmarkStart w:id="11" w:name="_Toc207768241"/>
      <w:bookmarkStart w:id="12" w:name="_Toc368912251"/>
      <w:r w:rsidRPr="003602B9">
        <w:t>Project Purpose</w:t>
      </w:r>
      <w:bookmarkEnd w:id="11"/>
      <w:bookmarkEnd w:id="12"/>
    </w:p>
    <w:p w:rsidR="002E66F4" w:rsidRDefault="002E66F4" w:rsidP="00C26C21">
      <w:pPr>
        <w:pStyle w:val="InfoBlue"/>
        <w:jc w:val="both"/>
        <w:rPr>
          <w:rFonts w:ascii="Arial" w:hAnsi="Arial" w:cs="Arial"/>
        </w:rPr>
      </w:pPr>
      <w:r>
        <w:rPr>
          <w:rFonts w:ascii="Arial" w:hAnsi="Arial" w:cs="Arial"/>
        </w:rPr>
        <w:t xml:space="preserve">[This section </w:t>
      </w:r>
      <w:r w:rsidR="00FE3ABB">
        <w:rPr>
          <w:rFonts w:ascii="Arial" w:hAnsi="Arial" w:cs="Arial"/>
        </w:rPr>
        <w:t xml:space="preserve">of the </w:t>
      </w:r>
      <w:r w:rsidR="00FE3ABB" w:rsidRPr="00FE3ABB">
        <w:rPr>
          <w:rFonts w:ascii="Arial" w:hAnsi="Arial" w:cs="Arial"/>
          <w:b/>
        </w:rPr>
        <w:t>HLD LLD Document</w:t>
      </w:r>
      <w:r>
        <w:rPr>
          <w:rFonts w:ascii="Arial" w:hAnsi="Arial" w:cs="Arial"/>
        </w:rPr>
        <w:t>defines the purpose of the Project.]</w:t>
      </w:r>
    </w:p>
    <w:p w:rsidR="00194FAD" w:rsidRPr="00194FAD" w:rsidRDefault="00194FAD" w:rsidP="00194FAD">
      <w:pPr>
        <w:pStyle w:val="BodyText"/>
        <w:ind w:left="720"/>
      </w:pPr>
      <w:r>
        <w:t>The project is all about of selection of a scheduler based on a given parameter from the user end,</w:t>
      </w:r>
      <w:r>
        <w:tab/>
        <w:t xml:space="preserve"> where selection is done among four schedulers that are: First come first serve, round robin, priority, shortest job first. Finally the lowest average waiting time scheduler is selected and reflected at the client end.</w:t>
      </w:r>
    </w:p>
    <w:p w:rsidR="009B0A63" w:rsidRDefault="009B0A63" w:rsidP="009B0A63">
      <w:pPr>
        <w:pStyle w:val="Heading2"/>
      </w:pPr>
      <w:bookmarkStart w:id="13" w:name="_Toc207768242"/>
      <w:bookmarkStart w:id="14" w:name="_Toc368912252"/>
      <w:r w:rsidRPr="003602B9">
        <w:t>Key Project Objectives</w:t>
      </w:r>
      <w:bookmarkEnd w:id="13"/>
      <w:bookmarkEnd w:id="14"/>
    </w:p>
    <w:p w:rsidR="002E66F4" w:rsidRDefault="00FE3AB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the Key Project Objectives.]</w:t>
      </w:r>
    </w:p>
    <w:p w:rsidR="00882F3A" w:rsidRDefault="00882F3A" w:rsidP="00882F3A">
      <w:pPr>
        <w:pStyle w:val="BodyText"/>
        <w:ind w:left="720"/>
      </w:pPr>
      <w:r>
        <w:lastRenderedPageBreak/>
        <w:t xml:space="preserve">1.User will provide the data such as schedular selection, process id, arrival time, Burst Time, etc.       from the client. </w:t>
      </w:r>
    </w:p>
    <w:p w:rsidR="00882F3A" w:rsidRDefault="00882F3A" w:rsidP="00882F3A">
      <w:pPr>
        <w:pStyle w:val="BodyText"/>
        <w:ind w:firstLine="720"/>
      </w:pPr>
      <w:r>
        <w:t>2.Then client will send those data to the server.</w:t>
      </w:r>
    </w:p>
    <w:p w:rsidR="00882F3A" w:rsidRDefault="00882F3A" w:rsidP="00882F3A">
      <w:pPr>
        <w:pStyle w:val="BodyText"/>
        <w:ind w:firstLine="720"/>
      </w:pPr>
      <w:r>
        <w:t>3.At the server end all the schedulers are present,based on the scheduler selection it will perform</w:t>
      </w:r>
      <w:r>
        <w:tab/>
      </w:r>
      <w:r>
        <w:tab/>
        <w:t xml:space="preserve"> all the process related work and find out waiting, turnaround time,average turnaround time etc.</w:t>
      </w:r>
    </w:p>
    <w:p w:rsidR="00194FAD" w:rsidRDefault="00882F3A" w:rsidP="00882F3A">
      <w:pPr>
        <w:pStyle w:val="BodyText"/>
        <w:ind w:firstLine="720"/>
      </w:pPr>
      <w:r>
        <w:t xml:space="preserve">4. Above Process </w:t>
      </w:r>
      <w:r w:rsidR="00194FAD">
        <w:t>data manipulation will be sent to the client end.</w:t>
      </w:r>
    </w:p>
    <w:p w:rsidR="00194FAD" w:rsidRDefault="00194FAD" w:rsidP="00882F3A">
      <w:pPr>
        <w:pStyle w:val="BodyText"/>
        <w:ind w:firstLine="720"/>
      </w:pPr>
      <w:r>
        <w:t>5. Finally a comparison between all the schedular is done at the client end.</w:t>
      </w:r>
    </w:p>
    <w:p w:rsidR="00882F3A" w:rsidRDefault="00194FAD" w:rsidP="001A041C">
      <w:pPr>
        <w:pStyle w:val="BodyText"/>
        <w:tabs>
          <w:tab w:val="left" w:pos="567"/>
        </w:tabs>
        <w:ind w:left="720"/>
      </w:pPr>
      <w:r>
        <w:t xml:space="preserve">6.Based on the comparison best Schedular is shown and Selected on the ground of less average waiting time. </w:t>
      </w:r>
    </w:p>
    <w:p w:rsidR="00194FAD" w:rsidRPr="00882F3A" w:rsidRDefault="00194FAD" w:rsidP="00194FAD">
      <w:pPr>
        <w:pStyle w:val="BodyText"/>
        <w:ind w:left="720"/>
      </w:pPr>
    </w:p>
    <w:p w:rsidR="009B0A63" w:rsidRDefault="009B0A63" w:rsidP="009B0A63">
      <w:pPr>
        <w:pStyle w:val="Heading2"/>
      </w:pPr>
      <w:bookmarkStart w:id="15" w:name="_toc389"/>
      <w:bookmarkStart w:id="16" w:name="_Toc207768243"/>
      <w:bookmarkStart w:id="17" w:name="_Toc368912253"/>
      <w:bookmarkEnd w:id="15"/>
      <w:r>
        <w:t>P</w:t>
      </w:r>
      <w:r w:rsidRPr="003602B9">
        <w:t>oject Scope and Limitation</w:t>
      </w:r>
      <w:bookmarkEnd w:id="16"/>
      <w:bookmarkEnd w:id="17"/>
    </w:p>
    <w:p w:rsidR="001A041C" w:rsidRPr="00080CCF" w:rsidRDefault="00417D2F" w:rsidP="001A041C">
      <w:pPr>
        <w:ind w:left="567"/>
        <w:jc w:val="both"/>
        <w:rPr>
          <w:b/>
          <w:color w:val="4F81BD" w:themeColor="accent1"/>
        </w:rPr>
      </w:pPr>
      <w:r w:rsidRPr="00080CCF">
        <w:rPr>
          <w:b/>
        </w:rPr>
        <w:t>Scope</w:t>
      </w:r>
      <w:r w:rsidR="00080CCF" w:rsidRPr="00080CCF">
        <w:rPr>
          <w:b/>
        </w:rPr>
        <w:t>:-</w:t>
      </w:r>
    </w:p>
    <w:p w:rsidR="00417D2F" w:rsidRDefault="00417D2F" w:rsidP="001A041C">
      <w:pPr>
        <w:ind w:left="567"/>
        <w:jc w:val="both"/>
        <w:rPr>
          <w:color w:val="000000" w:themeColor="text1"/>
        </w:rPr>
      </w:pPr>
      <w:r w:rsidRPr="00417D2F">
        <w:rPr>
          <w:color w:val="000000" w:themeColor="text1"/>
        </w:rPr>
        <w:t>In this project, we will learn about the most popular scheduling algorithms like First Come First Serve (FCFS), Shortest Job First (SJF), Priority Scheduler, and Round Robin (RR). We will talk about how these algorithms work and schedule the processes in the CPU. This project mainly focuses on the explanation of the scheduling algorithms, and some of their functions on coding level.</w:t>
      </w:r>
    </w:p>
    <w:p w:rsidR="00417D2F" w:rsidRPr="00080CCF" w:rsidRDefault="00080CCF" w:rsidP="001A041C">
      <w:pPr>
        <w:ind w:left="567"/>
        <w:jc w:val="both"/>
        <w:rPr>
          <w:b/>
          <w:color w:val="000000" w:themeColor="text1"/>
        </w:rPr>
      </w:pPr>
      <w:r w:rsidRPr="00080CCF">
        <w:rPr>
          <w:b/>
        </w:rPr>
        <w:t>Limitation:-</w:t>
      </w:r>
    </w:p>
    <w:p w:rsidR="00417D2F" w:rsidRDefault="00417D2F" w:rsidP="001A041C">
      <w:pPr>
        <w:ind w:left="567"/>
        <w:jc w:val="both"/>
        <w:rPr>
          <w:color w:val="000000" w:themeColor="text1"/>
        </w:rPr>
      </w:pPr>
      <w:r>
        <w:rPr>
          <w:color w:val="000000" w:themeColor="text1"/>
        </w:rPr>
        <w:t xml:space="preserve">There is specific number such as 1, 2, 3, 4, 0 for selection of process scheduler and to exit from the selection of the process scheduler. </w:t>
      </w:r>
    </w:p>
    <w:p w:rsidR="00080CCF" w:rsidRDefault="00080CCF" w:rsidP="001A041C">
      <w:pPr>
        <w:ind w:left="567"/>
        <w:jc w:val="both"/>
        <w:rPr>
          <w:color w:val="000000" w:themeColor="text1"/>
        </w:rPr>
      </w:pPr>
      <w:r>
        <w:rPr>
          <w:color w:val="000000" w:themeColor="text1"/>
        </w:rPr>
        <w:t xml:space="preserve">For each scheduler we have to give number of process and process ID,  Arrival Time, etc. </w:t>
      </w:r>
    </w:p>
    <w:p w:rsidR="00080CCF" w:rsidRPr="00417D2F" w:rsidRDefault="00080CCF" w:rsidP="001A041C">
      <w:pPr>
        <w:ind w:left="567"/>
        <w:jc w:val="both"/>
        <w:rPr>
          <w:color w:val="000000" w:themeColor="text1"/>
        </w:rPr>
      </w:pPr>
      <w:r>
        <w:rPr>
          <w:color w:val="000000" w:themeColor="text1"/>
        </w:rPr>
        <w:t>While comparing the average waiting time for each scheduler we need to provide  number of process for a single time.</w:t>
      </w:r>
    </w:p>
    <w:p w:rsidR="009B0A63" w:rsidRPr="001A041C" w:rsidRDefault="009B0A63" w:rsidP="009B0A63">
      <w:pPr>
        <w:pStyle w:val="Heading3"/>
      </w:pPr>
      <w:bookmarkStart w:id="18" w:name="_Toc207768244"/>
      <w:bookmarkStart w:id="19" w:name="_Toc368912254"/>
      <w:r w:rsidRPr="001A041C">
        <w:t>In Scope</w:t>
      </w:r>
      <w:bookmarkEnd w:id="18"/>
      <w:bookmarkEnd w:id="19"/>
    </w:p>
    <w:p w:rsidR="00632C3B" w:rsidRDefault="00632C3B" w:rsidP="00C26C21">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all is expected and in the scope of the project]</w:t>
      </w:r>
    </w:p>
    <w:p w:rsidR="00877E68" w:rsidRDefault="00877E68" w:rsidP="00877E68">
      <w:pPr>
        <w:pStyle w:val="BodyText"/>
      </w:pPr>
      <w:r>
        <w:t>At the client end user need to provide the data required for each process.</w:t>
      </w:r>
    </w:p>
    <w:p w:rsidR="00877E68" w:rsidRDefault="00877E68" w:rsidP="00877E68">
      <w:pPr>
        <w:pStyle w:val="BodyText"/>
      </w:pPr>
      <w:r>
        <w:t>We need to select the number of process for each scheduler.</w:t>
      </w:r>
    </w:p>
    <w:p w:rsidR="00877E68" w:rsidRDefault="00877E68" w:rsidP="00877E68">
      <w:pPr>
        <w:pStyle w:val="BodyText"/>
      </w:pPr>
      <w:r>
        <w:tab/>
        <w:t>We need to provide process id, arrival Time, Burst time for each process schedular.</w:t>
      </w:r>
    </w:p>
    <w:p w:rsidR="00877E68" w:rsidRDefault="00877E68" w:rsidP="00877E68">
      <w:pPr>
        <w:pStyle w:val="BodyText"/>
      </w:pPr>
      <w:r>
        <w:tab/>
        <w:t>Process id is only required for comparison.</w:t>
      </w:r>
    </w:p>
    <w:p w:rsidR="00877E68" w:rsidRDefault="00877E68" w:rsidP="00877E68">
      <w:pPr>
        <w:pStyle w:val="BodyText"/>
      </w:pPr>
      <w:r>
        <w:tab/>
        <w:t>Server writes the data into the file .</w:t>
      </w:r>
    </w:p>
    <w:p w:rsidR="00877E68" w:rsidRDefault="00877E68" w:rsidP="00877E68">
      <w:pPr>
        <w:pStyle w:val="BodyText"/>
      </w:pPr>
      <w:r>
        <w:tab/>
        <w:t xml:space="preserve">For each process schedular the data is provided as input from the file . </w:t>
      </w:r>
    </w:p>
    <w:p w:rsidR="00877E68" w:rsidRDefault="00877E68" w:rsidP="00877E68">
      <w:pPr>
        <w:pStyle w:val="BodyText"/>
      </w:pPr>
      <w:r>
        <w:tab/>
        <w:t>Each Schedular return the output to the Server and server sent the data to the client .</w:t>
      </w:r>
    </w:p>
    <w:p w:rsidR="00877E68" w:rsidRDefault="00877E68" w:rsidP="00877E68">
      <w:pPr>
        <w:pStyle w:val="BodyText"/>
      </w:pPr>
      <w:r>
        <w:tab/>
        <w:t>Where we can see the data as output at the client end.</w:t>
      </w:r>
    </w:p>
    <w:p w:rsidR="00877E68" w:rsidRDefault="00877E68" w:rsidP="00877E68">
      <w:pPr>
        <w:pStyle w:val="BodyText"/>
      </w:pPr>
    </w:p>
    <w:p w:rsidR="00877E68" w:rsidRDefault="00877E68" w:rsidP="00877E68">
      <w:pPr>
        <w:pStyle w:val="BodyText"/>
      </w:pPr>
    </w:p>
    <w:p w:rsidR="00877E68" w:rsidRDefault="00877E68" w:rsidP="00877E68">
      <w:pPr>
        <w:pStyle w:val="BodyText"/>
      </w:pPr>
    </w:p>
    <w:p w:rsidR="00877E68" w:rsidRDefault="00877E68" w:rsidP="00877E68">
      <w:pPr>
        <w:pStyle w:val="BodyText"/>
      </w:pPr>
    </w:p>
    <w:p w:rsidR="00877E68" w:rsidRPr="00877E68" w:rsidRDefault="00877E68" w:rsidP="00877E68">
      <w:pPr>
        <w:pStyle w:val="BodyText"/>
      </w:pPr>
    </w:p>
    <w:p w:rsidR="009B0A63" w:rsidRDefault="009B0A63" w:rsidP="009B0A63">
      <w:pPr>
        <w:pStyle w:val="Heading3"/>
      </w:pPr>
      <w:bookmarkStart w:id="20" w:name="_Toc207768245"/>
      <w:bookmarkStart w:id="21" w:name="_Toc368912255"/>
      <w:r w:rsidRPr="003602B9">
        <w:lastRenderedPageBreak/>
        <w:t>Out of scope</w:t>
      </w:r>
      <w:bookmarkEnd w:id="20"/>
      <w:bookmarkEnd w:id="21"/>
    </w:p>
    <w:p w:rsidR="00632C3B" w:rsidRDefault="00632C3B" w:rsidP="00632C3B">
      <w:pPr>
        <w:pStyle w:val="InfoBlue"/>
        <w:jc w:val="both"/>
        <w:rPr>
          <w:rFonts w:ascii="Arial" w:hAnsi="Arial" w:cs="Arial"/>
        </w:rPr>
      </w:pPr>
      <w:r>
        <w:rPr>
          <w:rFonts w:ascii="Arial" w:hAnsi="Arial" w:cs="Arial"/>
        </w:rPr>
        <w:t xml:space="preserve">[This section of the </w:t>
      </w:r>
      <w:r w:rsidRPr="00FE3ABB">
        <w:rPr>
          <w:rFonts w:ascii="Arial" w:hAnsi="Arial" w:cs="Arial"/>
          <w:b/>
        </w:rPr>
        <w:t>HLD LLD Document</w:t>
      </w:r>
      <w:r>
        <w:rPr>
          <w:rFonts w:ascii="Arial" w:hAnsi="Arial" w:cs="Arial"/>
        </w:rPr>
        <w:t xml:space="preserve"> defines what is out of the scope of the project]</w:t>
      </w:r>
    </w:p>
    <w:p w:rsidR="00877E68" w:rsidRDefault="00877E68" w:rsidP="00877E68">
      <w:pPr>
        <w:pStyle w:val="BodyText"/>
      </w:pPr>
      <w:r>
        <w:t>At the server end user can not provide the data required for each process.</w:t>
      </w:r>
    </w:p>
    <w:p w:rsidR="00877E68" w:rsidRDefault="00877E68" w:rsidP="00877E68">
      <w:pPr>
        <w:pStyle w:val="BodyText"/>
      </w:pPr>
      <w:r>
        <w:t>number of process are not predefine or constant for each scheduler.</w:t>
      </w:r>
    </w:p>
    <w:p w:rsidR="00877E68" w:rsidRDefault="00877E68" w:rsidP="00877E68">
      <w:pPr>
        <w:pStyle w:val="BodyText"/>
      </w:pPr>
      <w:r>
        <w:t>Without  process id, arrival Time, Burst time for each process schedular we cannot run the    process schedular as it is not constant.</w:t>
      </w:r>
    </w:p>
    <w:p w:rsidR="00877E68" w:rsidRDefault="00877E68" w:rsidP="00877E68">
      <w:pPr>
        <w:pStyle w:val="BodyText"/>
      </w:pPr>
      <w:r>
        <w:tab/>
        <w:t>Client cannot write the data into the file.</w:t>
      </w:r>
    </w:p>
    <w:p w:rsidR="00877E68" w:rsidRDefault="00877E68" w:rsidP="00877E68">
      <w:pPr>
        <w:pStyle w:val="BodyText"/>
      </w:pPr>
      <w:r>
        <w:tab/>
        <w:t xml:space="preserve">Foe each Process scheduler client cannot directly fetch the data required . </w:t>
      </w:r>
    </w:p>
    <w:p w:rsidR="00877E68" w:rsidRPr="00877E68" w:rsidRDefault="00877E68" w:rsidP="00877E68">
      <w:pPr>
        <w:pStyle w:val="BodyText"/>
      </w:pPr>
      <w:r>
        <w:t>Client cannot have the output for each process scheduler directly ,a server handles the data to be provided.</w:t>
      </w:r>
    </w:p>
    <w:p w:rsidR="00632C3B" w:rsidRPr="00632C3B" w:rsidRDefault="00632C3B" w:rsidP="00632C3B"/>
    <w:p w:rsidR="009B0A63" w:rsidRDefault="009B0A63" w:rsidP="009B0A63">
      <w:pPr>
        <w:pStyle w:val="Heading2"/>
      </w:pPr>
      <w:bookmarkStart w:id="22" w:name="_Toc207768246"/>
      <w:bookmarkStart w:id="23" w:name="_Toc368912256"/>
      <w:r w:rsidRPr="003602B9">
        <w:t>Functional Overview</w:t>
      </w:r>
      <w:bookmarkEnd w:id="22"/>
      <w:bookmarkEnd w:id="23"/>
    </w:p>
    <w:p w:rsidR="00333A76" w:rsidRDefault="00333A76" w:rsidP="00333A76">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sidRPr="00333A76">
        <w:rPr>
          <w:rFonts w:ascii="Arial" w:hAnsi="Arial" w:cs="Arial"/>
        </w:rPr>
        <w:t xml:space="preserve"> Provides a general description of the software system including its functionality and matters related to the overall system function and its design Feel free to split this discussion</w:t>
      </w:r>
      <w:r w:rsidR="00C26C21">
        <w:rPr>
          <w:rFonts w:ascii="Arial" w:hAnsi="Arial" w:cs="Arial"/>
        </w:rPr>
        <w:t xml:space="preserve"> up into subsections (and sub </w:t>
      </w:r>
      <w:r w:rsidRPr="00333A76">
        <w:rPr>
          <w:rFonts w:ascii="Arial" w:hAnsi="Arial" w:cs="Arial"/>
        </w:rPr>
        <w:t>sections, etc ...).</w:t>
      </w:r>
      <w:r>
        <w:rPr>
          <w:rFonts w:ascii="Arial" w:hAnsi="Arial" w:cs="Arial"/>
        </w:rPr>
        <w:t>]</w:t>
      </w:r>
    </w:p>
    <w:p w:rsidR="00044D06" w:rsidRPr="00044D06" w:rsidRDefault="00044D06" w:rsidP="00044D06">
      <w:pPr>
        <w:pStyle w:val="BodyText"/>
      </w:pPr>
      <w:r>
        <w:t xml:space="preserve">              Four Schedualr we have in  our project are as following:-</w:t>
      </w:r>
    </w:p>
    <w:p w:rsidR="00044D06" w:rsidRDefault="00044D06" w:rsidP="00044D06">
      <w:pPr>
        <w:pStyle w:val="BodyText"/>
        <w:rPr>
          <w:rFonts w:ascii="Arial" w:hAnsi="Arial" w:cs="Arial"/>
        </w:rPr>
      </w:pPr>
      <w:r>
        <w:rPr>
          <w:rFonts w:ascii="Arial" w:hAnsi="Arial" w:cs="Arial"/>
        </w:rPr>
        <w:t xml:space="preserve">             1} Round Robin Schedular</w:t>
      </w:r>
    </w:p>
    <w:p w:rsidR="00044D06" w:rsidRDefault="00044D06" w:rsidP="00044D06">
      <w:pPr>
        <w:pStyle w:val="BodyText"/>
        <w:rPr>
          <w:rFonts w:ascii="Arial" w:hAnsi="Arial" w:cs="Arial"/>
        </w:rPr>
      </w:pPr>
      <w:r>
        <w:rPr>
          <w:rFonts w:ascii="Arial" w:hAnsi="Arial" w:cs="Arial"/>
        </w:rPr>
        <w:t xml:space="preserve">             2} Client and Priority Schedular</w:t>
      </w:r>
    </w:p>
    <w:p w:rsidR="00044D06" w:rsidRDefault="00044D06" w:rsidP="00044D06">
      <w:pPr>
        <w:pStyle w:val="BodyText"/>
        <w:rPr>
          <w:rFonts w:ascii="Arial" w:hAnsi="Arial" w:cs="Arial"/>
        </w:rPr>
      </w:pPr>
      <w:r>
        <w:rPr>
          <w:rFonts w:ascii="Arial" w:hAnsi="Arial" w:cs="Arial"/>
        </w:rPr>
        <w:t xml:space="preserve">             3} First come first serve Schedular</w:t>
      </w:r>
    </w:p>
    <w:p w:rsidR="00044D06" w:rsidRDefault="00044D06" w:rsidP="00044D06">
      <w:pPr>
        <w:pStyle w:val="BodyText"/>
        <w:rPr>
          <w:rFonts w:ascii="Arial" w:hAnsi="Arial" w:cs="Arial"/>
        </w:rPr>
      </w:pPr>
      <w:r>
        <w:rPr>
          <w:rFonts w:ascii="Arial" w:hAnsi="Arial" w:cs="Arial"/>
        </w:rPr>
        <w:t xml:space="preserve">             4} Shortest Job First Schedular</w:t>
      </w:r>
    </w:p>
    <w:p w:rsidR="00044D06" w:rsidRDefault="00044D06" w:rsidP="00044D06">
      <w:pPr>
        <w:pStyle w:val="BodyText"/>
        <w:rPr>
          <w:rFonts w:ascii="Arial" w:hAnsi="Arial" w:cs="Arial"/>
        </w:rPr>
      </w:pPr>
      <w:r>
        <w:rPr>
          <w:rFonts w:ascii="Arial" w:hAnsi="Arial" w:cs="Arial"/>
        </w:rPr>
        <w:t xml:space="preserve">               We find Arrival Time, Burst Time, Time Around Time, Waiting Time of all the above                          </w:t>
      </w:r>
      <w:r w:rsidRPr="00044D06">
        <w:rPr>
          <w:rFonts w:ascii="Arial" w:hAnsi="Arial" w:cs="Arial"/>
        </w:rPr>
        <w:t xml:space="preserve"> </w:t>
      </w:r>
    </w:p>
    <w:p w:rsidR="00044D06" w:rsidRDefault="00044D06" w:rsidP="00044D06">
      <w:pPr>
        <w:pStyle w:val="BodyText"/>
        <w:rPr>
          <w:rFonts w:ascii="Arial" w:hAnsi="Arial" w:cs="Arial"/>
        </w:rPr>
      </w:pPr>
      <w:r>
        <w:rPr>
          <w:rFonts w:ascii="Arial" w:hAnsi="Arial" w:cs="Arial"/>
        </w:rPr>
        <w:t xml:space="preserve">                schedulars</w:t>
      </w:r>
    </w:p>
    <w:p w:rsidR="00044D06" w:rsidRPr="00044D06" w:rsidRDefault="00044D06" w:rsidP="00044D06">
      <w:pPr>
        <w:pStyle w:val="BodyText"/>
      </w:pPr>
    </w:p>
    <w:p w:rsidR="009B0A63" w:rsidRDefault="009B0A63" w:rsidP="009B0A63">
      <w:pPr>
        <w:pStyle w:val="Heading2"/>
      </w:pPr>
      <w:bookmarkStart w:id="24" w:name="_Toc207768248"/>
      <w:bookmarkStart w:id="25" w:name="_Toc368912257"/>
      <w:r w:rsidRPr="003602B9">
        <w:t>Assumptions</w:t>
      </w:r>
      <w:bookmarkEnd w:id="24"/>
      <w:r w:rsidR="003751D9">
        <w:t>,</w:t>
      </w:r>
      <w:r w:rsidR="007D4C5D">
        <w:t xml:space="preserve"> Dependencies</w:t>
      </w:r>
      <w:r w:rsidR="003751D9">
        <w:t>&amp; Constraints</w:t>
      </w:r>
      <w:bookmarkEnd w:id="25"/>
    </w:p>
    <w:p w:rsidR="003751D9" w:rsidRPr="003751D9" w:rsidRDefault="003751D9" w:rsidP="003751D9">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Pr>
          <w:rFonts w:ascii="Arial" w:hAnsi="Arial" w:cs="Arial"/>
        </w:rPr>
        <w:t>is for d</w:t>
      </w:r>
      <w:r w:rsidRPr="003751D9">
        <w:rPr>
          <w:rFonts w:ascii="Arial" w:hAnsi="Arial" w:cs="Arial"/>
        </w:rPr>
        <w:t>escribing any assumptions</w:t>
      </w:r>
      <w:r w:rsidR="001F5AD1" w:rsidRPr="003751D9">
        <w:rPr>
          <w:rFonts w:ascii="Arial" w:hAnsi="Arial" w:cs="Arial"/>
        </w:rPr>
        <w:t>, dependencies</w:t>
      </w:r>
      <w:r w:rsidRPr="003751D9">
        <w:rPr>
          <w:rFonts w:ascii="Arial" w:hAnsi="Arial" w:cs="Arial"/>
        </w:rPr>
        <w:t xml:space="preserve"> or </w:t>
      </w:r>
      <w:r w:rsidR="001F5AD1" w:rsidRPr="003751D9">
        <w:rPr>
          <w:rFonts w:ascii="Arial" w:hAnsi="Arial" w:cs="Arial"/>
        </w:rPr>
        <w:t>constrains</w:t>
      </w:r>
      <w:r>
        <w:rPr>
          <w:rFonts w:ascii="Arial" w:hAnsi="Arial" w:cs="Arial"/>
        </w:rPr>
        <w:t>that are taken into consideration while preparing this document</w:t>
      </w:r>
      <w:r w:rsidRPr="003751D9">
        <w:rPr>
          <w:rFonts w:ascii="Arial" w:hAnsi="Arial" w:cs="Arial"/>
        </w:rPr>
        <w:t>. These may concern such issues as:</w:t>
      </w:r>
    </w:p>
    <w:p w:rsidR="003751D9" w:rsidRPr="003751D9" w:rsidRDefault="003751D9" w:rsidP="003751D9">
      <w:pPr>
        <w:pStyle w:val="InfoBlue"/>
        <w:jc w:val="both"/>
        <w:rPr>
          <w:rFonts w:ascii="Arial" w:hAnsi="Arial" w:cs="Arial"/>
        </w:rPr>
      </w:pPr>
      <w:r w:rsidRPr="003751D9">
        <w:rPr>
          <w:rFonts w:ascii="Arial" w:hAnsi="Arial" w:cs="Arial"/>
        </w:rPr>
        <w:t>Related software or hardware</w:t>
      </w:r>
    </w:p>
    <w:p w:rsidR="003751D9" w:rsidRPr="003751D9" w:rsidRDefault="003751D9" w:rsidP="003751D9">
      <w:pPr>
        <w:pStyle w:val="InfoBlue"/>
        <w:jc w:val="both"/>
        <w:rPr>
          <w:rFonts w:ascii="Arial" w:hAnsi="Arial" w:cs="Arial"/>
        </w:rPr>
      </w:pPr>
      <w:r w:rsidRPr="003751D9">
        <w:rPr>
          <w:rFonts w:ascii="Arial" w:hAnsi="Arial" w:cs="Arial"/>
        </w:rPr>
        <w:t>Operating systems</w:t>
      </w:r>
    </w:p>
    <w:p w:rsidR="003751D9" w:rsidRPr="003751D9" w:rsidRDefault="003751D9" w:rsidP="003751D9">
      <w:pPr>
        <w:pStyle w:val="InfoBlue"/>
        <w:jc w:val="both"/>
        <w:rPr>
          <w:rFonts w:ascii="Arial" w:hAnsi="Arial" w:cs="Arial"/>
        </w:rPr>
      </w:pPr>
      <w:r w:rsidRPr="003751D9">
        <w:rPr>
          <w:rFonts w:ascii="Arial" w:hAnsi="Arial" w:cs="Arial"/>
        </w:rPr>
        <w:t>End-user characteristics</w:t>
      </w:r>
    </w:p>
    <w:p w:rsidR="007D4C5D" w:rsidRDefault="003751D9" w:rsidP="0019538E">
      <w:pPr>
        <w:pStyle w:val="InfoBlue"/>
        <w:jc w:val="both"/>
        <w:rPr>
          <w:rFonts w:ascii="Arial" w:hAnsi="Arial" w:cs="Arial"/>
        </w:rPr>
      </w:pPr>
      <w:r w:rsidRPr="003751D9">
        <w:rPr>
          <w:rFonts w:ascii="Arial" w:hAnsi="Arial" w:cs="Arial"/>
        </w:rPr>
        <w:t>Possible and/or probable changes in functionality</w:t>
      </w:r>
      <w:r>
        <w:rPr>
          <w:rFonts w:ascii="Arial" w:hAnsi="Arial" w:cs="Arial"/>
        </w:rPr>
        <w:t>]</w:t>
      </w:r>
    </w:p>
    <w:p w:rsidR="00877E68" w:rsidRPr="00877E68" w:rsidRDefault="00877E68" w:rsidP="00877E68">
      <w:pPr>
        <w:pStyle w:val="InfoBlue"/>
        <w:jc w:val="both"/>
        <w:rPr>
          <w:rFonts w:ascii="Arial" w:hAnsi="Arial" w:cs="Arial"/>
          <w:color w:val="000000" w:themeColor="text1"/>
        </w:rPr>
      </w:pPr>
      <w:r w:rsidRPr="00877E68">
        <w:rPr>
          <w:rFonts w:ascii="Arial" w:hAnsi="Arial" w:cs="Arial"/>
          <w:color w:val="000000" w:themeColor="text1"/>
        </w:rPr>
        <w:t xml:space="preserve">[This section of the </w:t>
      </w:r>
      <w:r w:rsidRPr="00877E68">
        <w:rPr>
          <w:rFonts w:ascii="Arial" w:hAnsi="Arial" w:cs="Arial"/>
          <w:b/>
          <w:color w:val="000000" w:themeColor="text1"/>
        </w:rPr>
        <w:t>HLD LLD Document</w:t>
      </w:r>
      <w:r w:rsidRPr="00877E68">
        <w:rPr>
          <w:rFonts w:ascii="Arial" w:hAnsi="Arial" w:cs="Arial"/>
          <w:color w:val="000000" w:themeColor="text1"/>
        </w:rPr>
        <w:t>is for describing any assumptions, dependencies or constrainsthat are taken into consideration while preparing this document. These may concern such issues as:</w:t>
      </w:r>
    </w:p>
    <w:p w:rsidR="00877E68" w:rsidRPr="00877E68" w:rsidRDefault="00877E68" w:rsidP="00877E68">
      <w:pPr>
        <w:pStyle w:val="InfoBlue"/>
        <w:jc w:val="both"/>
        <w:rPr>
          <w:rFonts w:ascii="Arial" w:hAnsi="Arial" w:cs="Arial"/>
          <w:color w:val="000000" w:themeColor="text1"/>
        </w:rPr>
      </w:pPr>
      <w:r w:rsidRPr="00877E68">
        <w:rPr>
          <w:rFonts w:ascii="Arial" w:hAnsi="Arial" w:cs="Arial"/>
          <w:color w:val="000000" w:themeColor="text1"/>
        </w:rPr>
        <w:t>Related software or hardware</w:t>
      </w:r>
      <w:r>
        <w:rPr>
          <w:rFonts w:ascii="Arial" w:hAnsi="Arial" w:cs="Arial"/>
          <w:color w:val="000000" w:themeColor="text1"/>
        </w:rPr>
        <w:t>:- Virtual Machine</w:t>
      </w:r>
      <w:r w:rsidRPr="00877E68">
        <w:rPr>
          <w:rFonts w:ascii="Arial" w:hAnsi="Arial" w:cs="Arial"/>
          <w:color w:val="000000" w:themeColor="text1"/>
        </w:rPr>
        <w:t xml:space="preserve"> Ubuntu</w:t>
      </w:r>
      <w:r>
        <w:rPr>
          <w:rFonts w:ascii="Arial" w:hAnsi="Arial" w:cs="Arial"/>
          <w:color w:val="000000" w:themeColor="text1"/>
        </w:rPr>
        <w:t>, g++</w:t>
      </w:r>
    </w:p>
    <w:p w:rsidR="00877E68" w:rsidRPr="00877E68" w:rsidRDefault="00877E68" w:rsidP="00877E68">
      <w:pPr>
        <w:pStyle w:val="InfoBlue"/>
        <w:jc w:val="both"/>
        <w:rPr>
          <w:rFonts w:ascii="Arial" w:hAnsi="Arial" w:cs="Arial"/>
          <w:color w:val="000000" w:themeColor="text1"/>
        </w:rPr>
      </w:pPr>
      <w:r w:rsidRPr="00877E68">
        <w:rPr>
          <w:rFonts w:ascii="Arial" w:hAnsi="Arial" w:cs="Arial"/>
          <w:color w:val="000000" w:themeColor="text1"/>
        </w:rPr>
        <w:t>Operating systems:- Linux</w:t>
      </w:r>
    </w:p>
    <w:p w:rsidR="00877E68" w:rsidRPr="00877E68" w:rsidRDefault="00877E68" w:rsidP="00877E68">
      <w:pPr>
        <w:pStyle w:val="InfoBlue"/>
        <w:jc w:val="both"/>
        <w:rPr>
          <w:rFonts w:ascii="Arial" w:hAnsi="Arial" w:cs="Arial"/>
          <w:color w:val="000000" w:themeColor="text1"/>
        </w:rPr>
      </w:pPr>
      <w:r w:rsidRPr="00877E68">
        <w:rPr>
          <w:rFonts w:ascii="Arial" w:hAnsi="Arial" w:cs="Arial"/>
          <w:color w:val="000000" w:themeColor="text1"/>
        </w:rPr>
        <w:t>End-user characteristics</w:t>
      </w:r>
      <w:r>
        <w:rPr>
          <w:rFonts w:ascii="Arial" w:hAnsi="Arial" w:cs="Arial"/>
          <w:color w:val="000000" w:themeColor="text1"/>
        </w:rPr>
        <w:t xml:space="preserve">:- We can add different type of process </w:t>
      </w:r>
      <w:r w:rsidR="00970124">
        <w:rPr>
          <w:rFonts w:ascii="Arial" w:hAnsi="Arial" w:cs="Arial"/>
          <w:color w:val="000000" w:themeColor="text1"/>
        </w:rPr>
        <w:t>scheduler and compaire with other in order to get best scheduler</w:t>
      </w:r>
      <w:r>
        <w:rPr>
          <w:rFonts w:ascii="Arial" w:hAnsi="Arial" w:cs="Arial"/>
          <w:color w:val="000000" w:themeColor="text1"/>
        </w:rPr>
        <w:t xml:space="preserve">  </w:t>
      </w:r>
    </w:p>
    <w:p w:rsidR="00877E68" w:rsidRPr="00877E68" w:rsidRDefault="00877E68" w:rsidP="00877E68">
      <w:pPr>
        <w:pStyle w:val="InfoBlue"/>
        <w:ind w:left="0"/>
        <w:jc w:val="both"/>
        <w:rPr>
          <w:color w:val="000000" w:themeColor="text1"/>
        </w:rPr>
      </w:pPr>
    </w:p>
    <w:p w:rsidR="00877E68" w:rsidRPr="00877E68" w:rsidRDefault="00877E68" w:rsidP="00877E68">
      <w:pPr>
        <w:pStyle w:val="BodyText"/>
      </w:pPr>
    </w:p>
    <w:p w:rsidR="009B0A63" w:rsidRPr="003602B9" w:rsidRDefault="009B0A63" w:rsidP="00E120EC">
      <w:pPr>
        <w:pStyle w:val="Heading2"/>
      </w:pPr>
      <w:bookmarkStart w:id="26" w:name="_Toc207768249"/>
      <w:bookmarkStart w:id="27" w:name="_Toc368912258"/>
      <w:r w:rsidRPr="003602B9">
        <w:t>Risks</w:t>
      </w:r>
      <w:bookmarkEnd w:id="26"/>
      <w:bookmarkEnd w:id="27"/>
    </w:p>
    <w:p w:rsidR="00B85653" w:rsidRDefault="003751D9" w:rsidP="0019538E">
      <w:pPr>
        <w:pStyle w:val="InfoBlue"/>
        <w:jc w:val="both"/>
        <w:rPr>
          <w:rFonts w:ascii="Arial" w:hAnsi="Arial" w:cs="Arial"/>
        </w:rPr>
      </w:pPr>
      <w:r>
        <w:rPr>
          <w:rFonts w:ascii="Arial" w:hAnsi="Arial" w:cs="Arial"/>
        </w:rPr>
        <w:t xml:space="preserve">[This section of the </w:t>
      </w:r>
      <w:r w:rsidRPr="003751D9">
        <w:rPr>
          <w:rFonts w:ascii="Arial" w:hAnsi="Arial" w:cs="Arial"/>
          <w:b/>
        </w:rPr>
        <w:t>HLD LLD Document</w:t>
      </w:r>
      <w:r>
        <w:rPr>
          <w:rFonts w:ascii="Arial" w:hAnsi="Arial" w:cs="Arial"/>
        </w:rPr>
        <w:t>is for d</w:t>
      </w:r>
      <w:r w:rsidR="00CE5AD2">
        <w:rPr>
          <w:rFonts w:ascii="Arial" w:hAnsi="Arial" w:cs="Arial"/>
        </w:rPr>
        <w:t xml:space="preserve">escribing the risks </w:t>
      </w:r>
      <w:r>
        <w:rPr>
          <w:rFonts w:ascii="Arial" w:hAnsi="Arial" w:cs="Arial"/>
        </w:rPr>
        <w:t>that are taken into consideration while preparing this document</w:t>
      </w:r>
      <w:r w:rsidRPr="003751D9">
        <w:rPr>
          <w:rFonts w:ascii="Arial" w:hAnsi="Arial" w:cs="Arial"/>
        </w:rPr>
        <w:t xml:space="preserve">. </w:t>
      </w:r>
      <w:r w:rsidR="00CE5AD2">
        <w:rPr>
          <w:rFonts w:ascii="Arial" w:hAnsi="Arial" w:cs="Arial"/>
        </w:rPr>
        <w:t>All the risks related to Software, Hardware, Operating System, Users, etc have to be documented here.]</w:t>
      </w:r>
    </w:p>
    <w:p w:rsidR="00970124" w:rsidRDefault="00970124" w:rsidP="00970124">
      <w:pPr>
        <w:pStyle w:val="BodyText"/>
        <w:numPr>
          <w:ilvl w:val="0"/>
          <w:numId w:val="28"/>
        </w:numPr>
      </w:pPr>
      <w:r>
        <w:t>Infin</w:t>
      </w:r>
      <w:r w:rsidR="00E100DA">
        <w:t>ite loop lea</w:t>
      </w:r>
      <w:r>
        <w:t>ds to system crash</w:t>
      </w:r>
    </w:p>
    <w:p w:rsidR="00970124" w:rsidRDefault="00970124" w:rsidP="00970124">
      <w:pPr>
        <w:pStyle w:val="BodyText"/>
        <w:numPr>
          <w:ilvl w:val="0"/>
          <w:numId w:val="28"/>
        </w:numPr>
      </w:pPr>
      <w:r>
        <w:t>Testing code frequently</w:t>
      </w:r>
    </w:p>
    <w:p w:rsidR="00970124" w:rsidRDefault="00970124" w:rsidP="00970124">
      <w:pPr>
        <w:pStyle w:val="BodyText"/>
        <w:numPr>
          <w:ilvl w:val="0"/>
          <w:numId w:val="28"/>
        </w:numPr>
      </w:pPr>
      <w:r>
        <w:t>Not Selection of processes scheduler within the given menu at the user end.</w:t>
      </w:r>
    </w:p>
    <w:p w:rsidR="00970124" w:rsidRPr="00970124" w:rsidRDefault="00970124" w:rsidP="00970124">
      <w:pPr>
        <w:pStyle w:val="BodyText"/>
        <w:numPr>
          <w:ilvl w:val="0"/>
          <w:numId w:val="28"/>
        </w:numPr>
      </w:pPr>
      <w:r>
        <w:t xml:space="preserve">Deletion of file while </w:t>
      </w:r>
      <w:r w:rsidR="00E100DA">
        <w:t>compailing and execution of the peogram.</w:t>
      </w:r>
    </w:p>
    <w:p w:rsidR="006B3C2A" w:rsidRDefault="009D4FE0" w:rsidP="006B3C2A">
      <w:pPr>
        <w:pStyle w:val="Heading1"/>
      </w:pPr>
      <w:bookmarkStart w:id="28" w:name="_Toc207768251"/>
      <w:bookmarkStart w:id="29" w:name="_Toc368912259"/>
      <w:r w:rsidRPr="003602B9">
        <w:t>Design Overview</w:t>
      </w:r>
      <w:bookmarkStart w:id="30" w:name="_Toc207768252"/>
      <w:bookmarkEnd w:id="28"/>
      <w:bookmarkEnd w:id="29"/>
    </w:p>
    <w:p w:rsidR="00F748A1" w:rsidRPr="00F748A1" w:rsidRDefault="00F748A1" w:rsidP="00F748A1">
      <w:pPr>
        <w:pStyle w:val="InfoBlue"/>
        <w:jc w:val="both"/>
        <w:rPr>
          <w:rFonts w:ascii="Arial" w:hAnsi="Arial" w:cs="Arial"/>
        </w:rPr>
      </w:pPr>
      <w:r>
        <w:rPr>
          <w:rFonts w:ascii="Arial" w:hAnsi="Arial" w:cs="Arial"/>
        </w:rPr>
        <w:t xml:space="preserve">In this section, </w:t>
      </w:r>
      <w:r w:rsidRPr="00F748A1">
        <w:rPr>
          <w:rFonts w:ascii="Arial" w:hAnsi="Arial" w:cs="Arial"/>
        </w:rPr>
        <w:t xml:space="preserve">a general description of the software system including its functionality and matters related to the overall system and its design </w:t>
      </w:r>
      <w:r>
        <w:rPr>
          <w:rFonts w:ascii="Arial" w:hAnsi="Arial" w:cs="Arial"/>
        </w:rPr>
        <w:t>has to be documented.]</w:t>
      </w:r>
    </w:p>
    <w:p w:rsidR="006B3C2A" w:rsidRDefault="009D4FE0" w:rsidP="006B3C2A">
      <w:pPr>
        <w:pStyle w:val="Heading2"/>
      </w:pPr>
      <w:bookmarkStart w:id="31" w:name="_Toc368912260"/>
      <w:r w:rsidRPr="003602B9">
        <w:t>Design Objectives</w:t>
      </w:r>
      <w:bookmarkStart w:id="32" w:name="_Toc207768253"/>
      <w:bookmarkEnd w:id="30"/>
      <w:bookmarkEnd w:id="31"/>
    </w:p>
    <w:p w:rsidR="00ED14C1" w:rsidRDefault="00ED14C1" w:rsidP="00ED14C1">
      <w:pPr>
        <w:pStyle w:val="InfoBlue"/>
        <w:jc w:val="both"/>
        <w:rPr>
          <w:rFonts w:ascii="Arial" w:hAnsi="Arial" w:cs="Arial"/>
        </w:rPr>
      </w:pPr>
      <w:r>
        <w:rPr>
          <w:rFonts w:ascii="Arial" w:hAnsi="Arial" w:cs="Arial"/>
        </w:rPr>
        <w:t xml:space="preserve">[In this section, </w:t>
      </w:r>
      <w:r w:rsidRPr="00F748A1">
        <w:rPr>
          <w:rFonts w:ascii="Arial" w:hAnsi="Arial" w:cs="Arial"/>
        </w:rPr>
        <w:t>a general description of the system</w:t>
      </w:r>
      <w:r>
        <w:rPr>
          <w:rFonts w:ascii="Arial" w:hAnsi="Arial" w:cs="Arial"/>
        </w:rPr>
        <w:t>’s design objectives</w:t>
      </w:r>
      <w:r w:rsidRPr="00F748A1">
        <w:rPr>
          <w:rFonts w:ascii="Arial" w:hAnsi="Arial" w:cs="Arial"/>
        </w:rPr>
        <w:t xml:space="preserve"> including matters related to the overall system and its design </w:t>
      </w:r>
      <w:r>
        <w:rPr>
          <w:rFonts w:ascii="Arial" w:hAnsi="Arial" w:cs="Arial"/>
        </w:rPr>
        <w:t>has to be documented.]</w:t>
      </w:r>
    </w:p>
    <w:p w:rsidR="00192047" w:rsidRPr="00192047" w:rsidRDefault="00192047" w:rsidP="00192047">
      <w:pPr>
        <w:pStyle w:val="BodyText"/>
      </w:pPr>
      <w:r>
        <w:t>We are taking input from client and send data to server</w:t>
      </w:r>
    </w:p>
    <w:p w:rsidR="009D4FE0" w:rsidRDefault="009D4FE0" w:rsidP="006B3C2A">
      <w:pPr>
        <w:pStyle w:val="Heading3"/>
      </w:pPr>
      <w:bookmarkStart w:id="33" w:name="_Toc368912261"/>
      <w:r w:rsidRPr="003602B9">
        <w:t>Recommended Architecture</w:t>
      </w:r>
      <w:bookmarkEnd w:id="32"/>
      <w:bookmarkEnd w:id="33"/>
    </w:p>
    <w:p w:rsidR="00912B13" w:rsidRDefault="00912B13" w:rsidP="00912B13">
      <w:pPr>
        <w:pStyle w:val="InfoBlue"/>
        <w:jc w:val="both"/>
        <w:rPr>
          <w:rFonts w:ascii="Arial" w:hAnsi="Arial" w:cs="Arial"/>
        </w:rPr>
      </w:pPr>
      <w:r w:rsidRPr="00912B13">
        <w:rPr>
          <w:rFonts w:ascii="Arial" w:hAnsi="Arial" w:cs="Arial"/>
        </w:rPr>
        <w:t>[In this section, a document the Recommended System Architecture]</w:t>
      </w:r>
    </w:p>
    <w:p w:rsidR="00192047" w:rsidRPr="00192047" w:rsidRDefault="00192047" w:rsidP="00192047">
      <w:pPr>
        <w:pStyle w:val="BodyText"/>
      </w:pPr>
      <w:r>
        <w:rPr>
          <w:noProof/>
        </w:rPr>
        <w:lastRenderedPageBreak/>
        <w:drawing>
          <wp:inline distT="0" distB="0" distL="0" distR="0">
            <wp:extent cx="5486400" cy="407588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486400" cy="4075881"/>
                    </a:xfrm>
                    <a:prstGeom prst="rect">
                      <a:avLst/>
                    </a:prstGeom>
                    <a:noFill/>
                    <a:ln w="9525">
                      <a:noFill/>
                      <a:miter lim="800000"/>
                      <a:headEnd/>
                      <a:tailEnd/>
                    </a:ln>
                  </pic:spPr>
                </pic:pic>
              </a:graphicData>
            </a:graphic>
          </wp:inline>
        </w:drawing>
      </w:r>
    </w:p>
    <w:p w:rsidR="00ED6EDC" w:rsidRDefault="009D4FE0" w:rsidP="00140A70">
      <w:pPr>
        <w:pStyle w:val="Heading2"/>
      </w:pPr>
      <w:bookmarkStart w:id="34" w:name="_Toc207768255"/>
      <w:bookmarkStart w:id="35" w:name="_Toc368912262"/>
      <w:r w:rsidRPr="003602B9">
        <w:t>Architectural Strategies</w:t>
      </w:r>
      <w:bookmarkStart w:id="36" w:name="_Toc207768256"/>
      <w:bookmarkEnd w:id="34"/>
      <w:bookmarkEnd w:id="35"/>
    </w:p>
    <w:p w:rsidR="00B1405F" w:rsidRPr="00B1405F" w:rsidRDefault="00B1405F" w:rsidP="00B1405F">
      <w:pPr>
        <w:pStyle w:val="InfoBlue"/>
        <w:jc w:val="both"/>
        <w:rPr>
          <w:rFonts w:ascii="Arial" w:hAnsi="Arial" w:cs="Arial"/>
        </w:rPr>
      </w:pPr>
      <w:r w:rsidRPr="00B1405F">
        <w:rPr>
          <w:rFonts w:ascii="Arial" w:hAnsi="Arial" w:cs="Arial"/>
        </w:rPr>
        <w:t>[Describe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rsidR="00AD0765" w:rsidRDefault="009D4FE0" w:rsidP="00AD0765">
      <w:pPr>
        <w:pStyle w:val="Heading3"/>
      </w:pPr>
      <w:bookmarkStart w:id="37" w:name="_Toc368912263"/>
      <w:r w:rsidRPr="003602B9">
        <w:t>Design Alternative</w:t>
      </w:r>
      <w:bookmarkStart w:id="38" w:name="_Toc207768258"/>
      <w:bookmarkEnd w:id="36"/>
      <w:bookmarkEnd w:id="37"/>
    </w:p>
    <w:p w:rsidR="00B1405F" w:rsidRPr="00B1405F" w:rsidRDefault="00B1405F" w:rsidP="00B1405F">
      <w:pPr>
        <w:pStyle w:val="InfoBlue"/>
        <w:jc w:val="both"/>
        <w:rPr>
          <w:rFonts w:ascii="Arial" w:hAnsi="Arial" w:cs="Arial"/>
        </w:rPr>
      </w:pPr>
      <w:r>
        <w:rPr>
          <w:rFonts w:ascii="Arial" w:hAnsi="Arial" w:cs="Arial"/>
        </w:rPr>
        <w:t>[</w:t>
      </w:r>
      <w:r w:rsidRPr="00B1405F">
        <w:rPr>
          <w:rFonts w:ascii="Arial" w:hAnsi="Arial" w:cs="Arial"/>
        </w:rPr>
        <w:t>All the available alternatives have to be documented here along with the re</w:t>
      </w:r>
      <w:r w:rsidR="00F10138">
        <w:rPr>
          <w:rFonts w:ascii="Arial" w:hAnsi="Arial" w:cs="Arial"/>
        </w:rPr>
        <w:t>a</w:t>
      </w:r>
      <w:r w:rsidRPr="00B1405F">
        <w:rPr>
          <w:rFonts w:ascii="Arial" w:hAnsi="Arial" w:cs="Arial"/>
        </w:rPr>
        <w:t>sons for selection or rejection of the particular alternative.</w:t>
      </w:r>
      <w:r>
        <w:rPr>
          <w:rFonts w:ascii="Arial" w:hAnsi="Arial" w:cs="Arial"/>
        </w:rPr>
        <w:t>]</w:t>
      </w:r>
    </w:p>
    <w:p w:rsidR="00AD0765" w:rsidRDefault="009D4FE0" w:rsidP="00AD0765">
      <w:pPr>
        <w:pStyle w:val="Heading3"/>
      </w:pPr>
      <w:bookmarkStart w:id="39" w:name="_Toc368912264"/>
      <w:r w:rsidRPr="003602B9">
        <w:t>Reuse of Existing Common Services/Utilities</w:t>
      </w:r>
      <w:bookmarkStart w:id="40" w:name="_Toc207768259"/>
      <w:bookmarkEnd w:id="38"/>
      <w:bookmarkEnd w:id="39"/>
    </w:p>
    <w:p w:rsidR="00B1405F" w:rsidRPr="00B1405F" w:rsidRDefault="00B1405F" w:rsidP="00B1405F">
      <w:pPr>
        <w:pStyle w:val="InfoBlue"/>
        <w:jc w:val="both"/>
        <w:rPr>
          <w:rFonts w:ascii="Arial" w:hAnsi="Arial" w:cs="Arial"/>
        </w:rPr>
      </w:pPr>
      <w:r w:rsidRPr="00B1405F">
        <w:rPr>
          <w:rFonts w:ascii="Arial" w:hAnsi="Arial" w:cs="Arial"/>
        </w:rPr>
        <w:t>[Document the details of all the available common services or Utilities that will be used by this system here.]</w:t>
      </w:r>
    </w:p>
    <w:p w:rsidR="00AD0765" w:rsidRDefault="009D4FE0" w:rsidP="00AD0765">
      <w:pPr>
        <w:pStyle w:val="Heading3"/>
      </w:pPr>
      <w:bookmarkStart w:id="41" w:name="_Toc368912265"/>
      <w:r w:rsidRPr="003602B9">
        <w:t>Creation of New Common Services/Utilities</w:t>
      </w:r>
      <w:bookmarkStart w:id="42" w:name="_Toc207768260"/>
      <w:bookmarkEnd w:id="40"/>
      <w:bookmarkEnd w:id="41"/>
    </w:p>
    <w:p w:rsidR="00B1405F" w:rsidRPr="00B1405F" w:rsidRDefault="00B1405F" w:rsidP="00B1405F">
      <w:pPr>
        <w:pStyle w:val="InfoBlue"/>
        <w:jc w:val="both"/>
        <w:rPr>
          <w:rFonts w:ascii="Arial" w:hAnsi="Arial" w:cs="Arial"/>
        </w:rPr>
      </w:pPr>
      <w:r w:rsidRPr="00B1405F">
        <w:rPr>
          <w:rFonts w:ascii="Arial" w:hAnsi="Arial" w:cs="Arial"/>
        </w:rPr>
        <w:t>[Document the details of all the new services or Utilities that have to be created as part of this system here.]</w:t>
      </w:r>
    </w:p>
    <w:p w:rsidR="00AD0765" w:rsidRDefault="009D4FE0" w:rsidP="00AD0765">
      <w:pPr>
        <w:pStyle w:val="Heading3"/>
      </w:pPr>
      <w:bookmarkStart w:id="43" w:name="_Toc368912266"/>
      <w:r w:rsidRPr="003602B9">
        <w:t>User Interface Paradigms</w:t>
      </w:r>
      <w:bookmarkStart w:id="44" w:name="_Toc207768263"/>
      <w:bookmarkEnd w:id="42"/>
      <w:bookmarkEnd w:id="43"/>
    </w:p>
    <w:p w:rsidR="00A20F89" w:rsidRPr="00A20F89" w:rsidRDefault="00A20F89" w:rsidP="00A20F89">
      <w:pPr>
        <w:pStyle w:val="InfoBlue"/>
        <w:jc w:val="both"/>
        <w:rPr>
          <w:rFonts w:ascii="Arial" w:hAnsi="Arial" w:cs="Arial"/>
        </w:rPr>
      </w:pPr>
      <w:r w:rsidRPr="00A20F89">
        <w:rPr>
          <w:rFonts w:ascii="Arial" w:hAnsi="Arial" w:cs="Arial"/>
        </w:rPr>
        <w:t>[Document the User Interface Paradigms here.]</w:t>
      </w:r>
    </w:p>
    <w:p w:rsidR="00AD0765" w:rsidRDefault="009D4FE0" w:rsidP="00AD0765">
      <w:pPr>
        <w:pStyle w:val="Heading3"/>
      </w:pPr>
      <w:bookmarkStart w:id="45" w:name="_Toc368912267"/>
      <w:r w:rsidRPr="003602B9">
        <w:lastRenderedPageBreak/>
        <w:t>System Interface Paradigms</w:t>
      </w:r>
      <w:bookmarkStart w:id="46" w:name="_Toc207768264"/>
      <w:bookmarkEnd w:id="44"/>
      <w:bookmarkEnd w:id="45"/>
    </w:p>
    <w:p w:rsidR="00A20F89" w:rsidRPr="00A20F89" w:rsidRDefault="00A20F89" w:rsidP="00A20F89">
      <w:pPr>
        <w:pStyle w:val="InfoBlue"/>
        <w:jc w:val="both"/>
        <w:rPr>
          <w:rFonts w:ascii="Arial" w:hAnsi="Arial" w:cs="Arial"/>
        </w:rPr>
      </w:pPr>
      <w:r w:rsidRPr="00A20F89">
        <w:rPr>
          <w:rFonts w:ascii="Arial" w:hAnsi="Arial" w:cs="Arial"/>
        </w:rPr>
        <w:t xml:space="preserve">[Document the </w:t>
      </w:r>
      <w:r>
        <w:rPr>
          <w:rFonts w:ascii="Arial" w:hAnsi="Arial" w:cs="Arial"/>
        </w:rPr>
        <w:t>System</w:t>
      </w:r>
      <w:r w:rsidRPr="00A20F89">
        <w:rPr>
          <w:rFonts w:ascii="Arial" w:hAnsi="Arial" w:cs="Arial"/>
        </w:rPr>
        <w:t xml:space="preserve"> Interface Paradigms here.]</w:t>
      </w:r>
    </w:p>
    <w:p w:rsidR="005E7584" w:rsidRDefault="009D4FE0" w:rsidP="00FD12E4">
      <w:pPr>
        <w:pStyle w:val="Heading3"/>
      </w:pPr>
      <w:bookmarkStart w:id="47" w:name="_Toc368912268"/>
      <w:r w:rsidRPr="003602B9">
        <w:t xml:space="preserve">Error Detection </w:t>
      </w:r>
      <w:bookmarkStart w:id="48" w:name="_Toc361156523"/>
      <w:bookmarkStart w:id="49" w:name="_Toc207768265"/>
      <w:bookmarkEnd w:id="46"/>
      <w:r w:rsidR="005E7584">
        <w:t>/ Exceptional Handling</w:t>
      </w:r>
      <w:bookmarkEnd w:id="47"/>
      <w:bookmarkEnd w:id="48"/>
    </w:p>
    <w:p w:rsidR="00F46DA6" w:rsidRPr="000C74B2" w:rsidRDefault="00F46DA6" w:rsidP="00F46DA6">
      <w:pPr>
        <w:pStyle w:val="InfoBlue"/>
        <w:jc w:val="both"/>
        <w:rPr>
          <w:rFonts w:ascii="Arial" w:hAnsi="Arial" w:cs="Arial"/>
        </w:rPr>
      </w:pPr>
      <w:r w:rsidRPr="000C74B2">
        <w:rPr>
          <w:rFonts w:ascii="Arial" w:hAnsi="Arial" w:cs="Arial"/>
        </w:rPr>
        <w:t>[</w:t>
      </w:r>
      <w:r>
        <w:rPr>
          <w:rFonts w:ascii="Arial" w:hAnsi="Arial" w:cs="Arial"/>
        </w:rPr>
        <w:t xml:space="preserve">A good system design ensures Error Detection and </w:t>
      </w:r>
      <w:r w:rsidR="005E7584">
        <w:rPr>
          <w:rFonts w:ascii="Arial" w:hAnsi="Arial" w:cs="Arial"/>
        </w:rPr>
        <w:t>Exception handling</w:t>
      </w:r>
      <w:r>
        <w:rPr>
          <w:rFonts w:ascii="Arial" w:hAnsi="Arial" w:cs="Arial"/>
        </w:rPr>
        <w:t xml:space="preserve"> procedures. Document all</w:t>
      </w:r>
      <w:r w:rsidR="005E7584">
        <w:rPr>
          <w:rFonts w:ascii="Arial" w:hAnsi="Arial" w:cs="Arial"/>
        </w:rPr>
        <w:t>the details on how the Error detection has to be done in the system and how the Exceptions are thrown and handled</w:t>
      </w:r>
      <w:r w:rsidRPr="000C74B2">
        <w:rPr>
          <w:rFonts w:ascii="Arial" w:hAnsi="Arial" w:cs="Arial"/>
        </w:rPr>
        <w:t xml:space="preserve"> in the system </w:t>
      </w:r>
      <w:r>
        <w:rPr>
          <w:rFonts w:ascii="Arial" w:hAnsi="Arial" w:cs="Arial"/>
        </w:rPr>
        <w:t>in this section</w:t>
      </w:r>
      <w:r w:rsidRPr="000C74B2">
        <w:rPr>
          <w:rFonts w:ascii="Arial" w:hAnsi="Arial" w:cs="Arial"/>
        </w:rPr>
        <w:t xml:space="preserve">.] </w:t>
      </w:r>
    </w:p>
    <w:p w:rsidR="00AD0765" w:rsidRDefault="009D4FE0" w:rsidP="00FD12E4">
      <w:pPr>
        <w:pStyle w:val="Heading3"/>
      </w:pPr>
      <w:bookmarkStart w:id="50" w:name="_Toc368912269"/>
      <w:r w:rsidRPr="003602B9">
        <w:t>Memory Management</w:t>
      </w:r>
      <w:bookmarkStart w:id="51" w:name="_Toc207768266"/>
      <w:bookmarkEnd w:id="49"/>
      <w:bookmarkEnd w:id="50"/>
    </w:p>
    <w:p w:rsidR="000C74B2" w:rsidRPr="000C74B2" w:rsidRDefault="000C74B2" w:rsidP="000C74B2">
      <w:pPr>
        <w:pStyle w:val="InfoBlue"/>
        <w:jc w:val="both"/>
        <w:rPr>
          <w:rFonts w:ascii="Arial" w:hAnsi="Arial" w:cs="Arial"/>
        </w:rPr>
      </w:pPr>
      <w:r w:rsidRPr="000C74B2">
        <w:rPr>
          <w:rFonts w:ascii="Arial" w:hAnsi="Arial" w:cs="Arial"/>
        </w:rPr>
        <w:t>[Memory Management is a critical aspect of any system. A system designed keeping Memory Management in view uses very less Memory and frees up unused memory at frequent intervals.Document all the Memory Management policies</w:t>
      </w:r>
      <w:r w:rsidR="00873023">
        <w:rPr>
          <w:rFonts w:ascii="Arial" w:hAnsi="Arial" w:cs="Arial"/>
        </w:rPr>
        <w:t>, Critical issues related to Memory Management like Relocation, Protection, Sharing, Logical and Physical Organization etc.</w:t>
      </w:r>
      <w:r w:rsidRPr="000C74B2">
        <w:rPr>
          <w:rFonts w:ascii="Arial" w:hAnsi="Arial" w:cs="Arial"/>
        </w:rPr>
        <w:t xml:space="preserve"> to be implemented in the system here.</w:t>
      </w:r>
      <w:r w:rsidR="00873023">
        <w:rPr>
          <w:rFonts w:ascii="Arial" w:hAnsi="Arial" w:cs="Arial"/>
        </w:rPr>
        <w:t xml:space="preserve"> Focus on Design Decisions to Manage Memory.</w:t>
      </w:r>
      <w:r w:rsidRPr="000C74B2">
        <w:rPr>
          <w:rFonts w:ascii="Arial" w:hAnsi="Arial" w:cs="Arial"/>
        </w:rPr>
        <w:t xml:space="preserve">] </w:t>
      </w:r>
    </w:p>
    <w:p w:rsidR="00AD0765" w:rsidRDefault="009D4FE0" w:rsidP="00FD12E4">
      <w:pPr>
        <w:pStyle w:val="Heading3"/>
      </w:pPr>
      <w:bookmarkStart w:id="52" w:name="_Toc368912270"/>
      <w:r w:rsidRPr="003602B9">
        <w:t>Performance</w:t>
      </w:r>
      <w:bookmarkStart w:id="53" w:name="_Toc207768267"/>
      <w:bookmarkEnd w:id="51"/>
      <w:bookmarkEnd w:id="52"/>
    </w:p>
    <w:p w:rsidR="00272E71" w:rsidRPr="00272E71" w:rsidRDefault="00272E71" w:rsidP="00272E71">
      <w:pPr>
        <w:pStyle w:val="InfoBlue"/>
        <w:jc w:val="both"/>
      </w:pPr>
      <w:r w:rsidRPr="000C74B2">
        <w:rPr>
          <w:rFonts w:ascii="Arial" w:hAnsi="Arial" w:cs="Arial"/>
        </w:rPr>
        <w:t>[</w:t>
      </w:r>
      <w:r>
        <w:rPr>
          <w:rFonts w:ascii="Arial" w:hAnsi="Arial" w:cs="Arial"/>
        </w:rPr>
        <w:t>Another</w:t>
      </w:r>
      <w:r w:rsidRPr="000C74B2">
        <w:rPr>
          <w:rFonts w:ascii="Arial" w:hAnsi="Arial" w:cs="Arial"/>
        </w:rPr>
        <w:t xml:space="preserve"> critical aspect of any system</w:t>
      </w:r>
      <w:r>
        <w:rPr>
          <w:rFonts w:ascii="Arial" w:hAnsi="Arial" w:cs="Arial"/>
        </w:rPr>
        <w:t xml:space="preserve"> is Performance</w:t>
      </w:r>
      <w:r w:rsidRPr="000C74B2">
        <w:rPr>
          <w:rFonts w:ascii="Arial" w:hAnsi="Arial" w:cs="Arial"/>
        </w:rPr>
        <w:t>. A sys</w:t>
      </w:r>
      <w:r>
        <w:rPr>
          <w:rFonts w:ascii="Arial" w:hAnsi="Arial" w:cs="Arial"/>
        </w:rPr>
        <w:t xml:space="preserve">tem designed keeping Performance </w:t>
      </w:r>
      <w:r w:rsidRPr="000C74B2">
        <w:rPr>
          <w:rFonts w:ascii="Arial" w:hAnsi="Arial" w:cs="Arial"/>
        </w:rPr>
        <w:t>in view uses</w:t>
      </w:r>
      <w:r>
        <w:rPr>
          <w:rFonts w:ascii="Arial" w:hAnsi="Arial" w:cs="Arial"/>
        </w:rPr>
        <w:t xml:space="preserve"> is fast and very responsive. </w:t>
      </w:r>
      <w:r w:rsidRPr="000C74B2">
        <w:rPr>
          <w:rFonts w:ascii="Arial" w:hAnsi="Arial" w:cs="Arial"/>
        </w:rPr>
        <w:t xml:space="preserve">Document all the </w:t>
      </w:r>
      <w:r>
        <w:rPr>
          <w:rFonts w:ascii="Arial" w:hAnsi="Arial" w:cs="Arial"/>
        </w:rPr>
        <w:t>System Performance requirements</w:t>
      </w:r>
      <w:r w:rsidRPr="000C74B2">
        <w:rPr>
          <w:rFonts w:ascii="Arial" w:hAnsi="Arial" w:cs="Arial"/>
        </w:rPr>
        <w:t xml:space="preserve"> here.</w:t>
      </w:r>
      <w:r w:rsidR="00873023">
        <w:rPr>
          <w:rFonts w:ascii="Arial" w:hAnsi="Arial" w:cs="Arial"/>
        </w:rPr>
        <w:t xml:space="preserve"> Focus on Design Decisions to manage Performance.</w:t>
      </w:r>
      <w:r w:rsidRPr="000C74B2">
        <w:rPr>
          <w:rFonts w:ascii="Arial" w:hAnsi="Arial" w:cs="Arial"/>
        </w:rPr>
        <w:t xml:space="preserve">] </w:t>
      </w:r>
    </w:p>
    <w:p w:rsidR="00AD0765" w:rsidRDefault="009D4FE0" w:rsidP="00FD12E4">
      <w:pPr>
        <w:pStyle w:val="Heading3"/>
      </w:pPr>
      <w:bookmarkStart w:id="54" w:name="_Toc368912271"/>
      <w:r w:rsidRPr="003602B9">
        <w:t>Security</w:t>
      </w:r>
      <w:bookmarkStart w:id="55" w:name="_Toc207768271"/>
      <w:bookmarkEnd w:id="53"/>
      <w:bookmarkEnd w:id="54"/>
    </w:p>
    <w:p w:rsidR="00272E71" w:rsidRPr="00272E71" w:rsidRDefault="00272E71" w:rsidP="001267B1">
      <w:pPr>
        <w:pStyle w:val="InfoBlue"/>
        <w:jc w:val="both"/>
        <w:rPr>
          <w:rFonts w:ascii="Arial" w:hAnsi="Arial" w:cs="Arial"/>
        </w:rPr>
      </w:pPr>
      <w:r w:rsidRPr="00272E71">
        <w:rPr>
          <w:rFonts w:ascii="Arial" w:hAnsi="Arial" w:cs="Arial"/>
        </w:rPr>
        <w:t>[Security has emerge</w:t>
      </w:r>
      <w:r w:rsidR="001267B1">
        <w:rPr>
          <w:rFonts w:ascii="Arial" w:hAnsi="Arial" w:cs="Arial"/>
        </w:rPr>
        <w:t>d</w:t>
      </w:r>
      <w:r w:rsidRPr="00272E71">
        <w:rPr>
          <w:rFonts w:ascii="Arial" w:hAnsi="Arial" w:cs="Arial"/>
        </w:rPr>
        <w:t xml:space="preserve"> as the most important aspect of any system. A system designed with good security principles ensures Integrity of the system and prevents from attacks and data leakage. Document all the Security Requirements and feature</w:t>
      </w:r>
      <w:r w:rsidR="001267B1">
        <w:rPr>
          <w:rFonts w:ascii="Arial" w:hAnsi="Arial" w:cs="Arial"/>
        </w:rPr>
        <w:t>s implemented in the system including the use and management of integrity and access controls that apply to the system and its components</w:t>
      </w:r>
      <w:r w:rsidRPr="00272E71">
        <w:rPr>
          <w:rFonts w:ascii="Arial" w:hAnsi="Arial" w:cs="Arial"/>
        </w:rPr>
        <w:t>.</w:t>
      </w:r>
      <w:r w:rsidR="001267B1">
        <w:rPr>
          <w:rFonts w:ascii="Arial" w:hAnsi="Arial" w:cs="Arial"/>
        </w:rPr>
        <w:t xml:space="preserve"> Also include any tools that will support security and privacy requirements.</w:t>
      </w:r>
      <w:r w:rsidRPr="00272E71">
        <w:rPr>
          <w:rFonts w:ascii="Arial" w:hAnsi="Arial" w:cs="Arial"/>
        </w:rPr>
        <w:t>]</w:t>
      </w:r>
    </w:p>
    <w:p w:rsidR="00AD0765" w:rsidRDefault="009D4FE0" w:rsidP="00FD12E4">
      <w:pPr>
        <w:pStyle w:val="Heading3"/>
      </w:pPr>
      <w:bookmarkStart w:id="56" w:name="_Toc368912272"/>
      <w:r w:rsidRPr="00272E71">
        <w:t>Concurrency and Synchronization</w:t>
      </w:r>
      <w:bookmarkStart w:id="57" w:name="_Toc207768272"/>
      <w:bookmarkEnd w:id="55"/>
      <w:bookmarkEnd w:id="56"/>
    </w:p>
    <w:p w:rsidR="00DA6E32" w:rsidRPr="00DA6E32" w:rsidRDefault="00DA6E32" w:rsidP="00DA6E32">
      <w:pPr>
        <w:pStyle w:val="InfoBlue"/>
        <w:jc w:val="both"/>
        <w:rPr>
          <w:rFonts w:ascii="Arial" w:hAnsi="Arial" w:cs="Arial"/>
        </w:rPr>
      </w:pPr>
      <w:r w:rsidRPr="00DA6E32">
        <w:rPr>
          <w:rFonts w:ascii="Arial" w:hAnsi="Arial" w:cs="Arial"/>
        </w:rPr>
        <w:t>[If the system needs to be in synch with another system, the details of the same have to be documented here.]</w:t>
      </w:r>
    </w:p>
    <w:p w:rsidR="00AD0765" w:rsidRDefault="009D4FE0" w:rsidP="00FD12E4">
      <w:pPr>
        <w:pStyle w:val="Heading3"/>
      </w:pPr>
      <w:bookmarkStart w:id="58" w:name="_Toc368912273"/>
      <w:r w:rsidRPr="003602B9">
        <w:t>Housekeeping and Maintenanc</w:t>
      </w:r>
      <w:bookmarkStart w:id="59" w:name="_Toc207768273"/>
      <w:bookmarkEnd w:id="57"/>
      <w:r w:rsidR="00AD0765">
        <w:t>e</w:t>
      </w:r>
      <w:bookmarkEnd w:id="58"/>
    </w:p>
    <w:p w:rsidR="00D10D5F" w:rsidRDefault="00DA6E32" w:rsidP="00C26C21">
      <w:pPr>
        <w:pStyle w:val="InfoBlue"/>
        <w:jc w:val="both"/>
        <w:rPr>
          <w:rFonts w:ascii="Arial" w:hAnsi="Arial" w:cs="Arial"/>
        </w:rPr>
      </w:pPr>
      <w:r w:rsidRPr="00DA6E32">
        <w:rPr>
          <w:rFonts w:ascii="Arial" w:hAnsi="Arial" w:cs="Arial"/>
        </w:rPr>
        <w:t xml:space="preserve">[All the details with respect to the Housekeeping and Maintenance of the system like clearing of logs, clearing up Memory details, Purging the Database of old records have to be documented here.] </w:t>
      </w:r>
      <w:bookmarkEnd w:id="59"/>
    </w:p>
    <w:p w:rsidR="00D10D5F" w:rsidRDefault="00D10D5F" w:rsidP="00D10D5F">
      <w:pPr>
        <w:pStyle w:val="Heading1"/>
      </w:pPr>
      <w:bookmarkStart w:id="60" w:name="_Toc207768275"/>
      <w:bookmarkStart w:id="61" w:name="_Toc368912274"/>
      <w:r w:rsidRPr="003602B9">
        <w:t>System Architecture</w:t>
      </w:r>
      <w:bookmarkStart w:id="62" w:name="_Toc207768276"/>
      <w:bookmarkEnd w:id="60"/>
      <w:bookmarkEnd w:id="61"/>
    </w:p>
    <w:p w:rsidR="00D00827" w:rsidRDefault="00D00827" w:rsidP="00D00827">
      <w:pPr>
        <w:pStyle w:val="InfoBlue"/>
        <w:jc w:val="both"/>
        <w:rPr>
          <w:rFonts w:ascii="Arial" w:hAnsi="Arial" w:cs="Arial"/>
        </w:rPr>
      </w:pPr>
      <w:r>
        <w:rPr>
          <w:rFonts w:ascii="Arial" w:hAnsi="Arial" w:cs="Arial"/>
        </w:rPr>
        <w:t>[</w:t>
      </w:r>
      <w:r w:rsidRPr="00D00827">
        <w:rPr>
          <w:rFonts w:ascii="Arial" w:hAnsi="Arial" w:cs="Arial"/>
        </w:rPr>
        <w:t>This section should provide a high-level overview of how the functionality and responsibilities of the system were partitioned and then assigned to subsystems or components. The main purpose here is to gain a general understanding of how and why the system was decomposed, and how the individual parts work together to provide the desired functionality.</w:t>
      </w:r>
    </w:p>
    <w:p w:rsidR="00D00827" w:rsidRPr="00D00827" w:rsidRDefault="00D00827" w:rsidP="00D00827">
      <w:pPr>
        <w:pStyle w:val="InfoBlue"/>
        <w:jc w:val="both"/>
      </w:pPr>
      <w:r w:rsidRPr="00D00827">
        <w:rPr>
          <w:rFonts w:ascii="Arial" w:hAnsi="Arial" w:cs="Arial"/>
        </w:rPr>
        <w:t xml:space="preserve">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w:t>
      </w:r>
      <w:r w:rsidRPr="00D00827">
        <w:rPr>
          <w:rFonts w:ascii="Arial" w:hAnsi="Arial" w:cs="Arial"/>
        </w:rPr>
        <w:lastRenderedPageBreak/>
        <w:t>higher-level components collaborate with each other in order to achieve the required results.</w:t>
      </w:r>
      <w:r>
        <w:rPr>
          <w:rFonts w:ascii="Arial" w:hAnsi="Arial" w:cs="Arial"/>
        </w:rPr>
        <w:t>]</w:t>
      </w:r>
    </w:p>
    <w:p w:rsidR="00D10D5F" w:rsidRDefault="00D10D5F" w:rsidP="00D10D5F">
      <w:pPr>
        <w:pStyle w:val="Heading2"/>
      </w:pPr>
      <w:bookmarkStart w:id="63" w:name="_Toc368912275"/>
      <w:r w:rsidRPr="003602B9">
        <w:t>System Architecture Diagram.(Not Necessary)</w:t>
      </w:r>
      <w:bookmarkStart w:id="64" w:name="_Toc207768278"/>
      <w:bookmarkEnd w:id="62"/>
      <w:bookmarkEnd w:id="63"/>
    </w:p>
    <w:p w:rsidR="00D00827" w:rsidRPr="00D00827" w:rsidRDefault="00D00827" w:rsidP="00D00827">
      <w:pPr>
        <w:pStyle w:val="InfoBlue"/>
        <w:jc w:val="both"/>
        <w:rPr>
          <w:rFonts w:ascii="Arial" w:hAnsi="Arial" w:cs="Arial"/>
        </w:rPr>
      </w:pPr>
      <w:r>
        <w:rPr>
          <w:rFonts w:ascii="Arial" w:hAnsi="Arial" w:cs="Arial"/>
        </w:rPr>
        <w:t>[</w:t>
      </w:r>
      <w:r w:rsidRPr="00D00827">
        <w:rPr>
          <w:rFonts w:ascii="Arial" w:hAnsi="Arial" w:cs="Arial"/>
        </w:rPr>
        <w:t>If there are any diagrams, models, flowcharts, documented scenarios or use-cases of the system behavior and/or structure, they may be included here</w:t>
      </w:r>
      <w:r>
        <w:rPr>
          <w:rFonts w:ascii="Arial" w:hAnsi="Arial" w:cs="Arial"/>
        </w:rPr>
        <w:t>.]</w:t>
      </w:r>
    </w:p>
    <w:p w:rsidR="00D10D5F" w:rsidRDefault="00D10D5F" w:rsidP="00D10D5F">
      <w:pPr>
        <w:pStyle w:val="Heading2"/>
      </w:pPr>
      <w:bookmarkStart w:id="65" w:name="_Toc368912276"/>
      <w:r w:rsidRPr="003602B9">
        <w:t>System Use-Cases</w:t>
      </w:r>
      <w:bookmarkStart w:id="66" w:name="_Toc207768279"/>
      <w:bookmarkEnd w:id="64"/>
      <w:bookmarkEnd w:id="65"/>
    </w:p>
    <w:p w:rsidR="00D00827" w:rsidRPr="00D00827" w:rsidRDefault="00D00827" w:rsidP="00D00827">
      <w:pPr>
        <w:pStyle w:val="InfoBlue"/>
        <w:jc w:val="both"/>
        <w:rPr>
          <w:rFonts w:ascii="Arial" w:hAnsi="Arial" w:cs="Arial"/>
        </w:rPr>
      </w:pPr>
      <w:r w:rsidRPr="00D00827">
        <w:rPr>
          <w:rFonts w:ascii="Arial" w:hAnsi="Arial" w:cs="Arial"/>
        </w:rPr>
        <w:t xml:space="preserve">[If there are any documented scenarios or use-cases of the system behavior and/or structure, they may be included here] </w:t>
      </w:r>
    </w:p>
    <w:p w:rsidR="00D10D5F" w:rsidRDefault="00D10D5F" w:rsidP="00D10D5F">
      <w:pPr>
        <w:pStyle w:val="Heading2"/>
      </w:pPr>
      <w:bookmarkStart w:id="67" w:name="_Toc368912277"/>
      <w:r w:rsidRPr="003602B9">
        <w:t>Subsystem Architecture</w:t>
      </w:r>
      <w:bookmarkStart w:id="68" w:name="_Toc207768280"/>
      <w:bookmarkEnd w:id="66"/>
      <w:bookmarkEnd w:id="67"/>
    </w:p>
    <w:p w:rsidR="00D22E79" w:rsidRPr="00D22E79" w:rsidRDefault="00D22E79" w:rsidP="00D22E79">
      <w:pPr>
        <w:pStyle w:val="InfoBlue"/>
        <w:jc w:val="both"/>
        <w:rPr>
          <w:rFonts w:ascii="Arial" w:hAnsi="Arial" w:cs="Arial"/>
        </w:rPr>
      </w:pPr>
      <w:r w:rsidRPr="00D22E79">
        <w:rPr>
          <w:rFonts w:ascii="Arial" w:hAnsi="Arial" w:cs="Arial"/>
        </w:rPr>
        <w:t>[If a particular component is one which merits a more detailed discussion than what was presented in the System Architecture section, provide that more detailed discussion in a subsection of the System Architecture section</w:t>
      </w:r>
      <w:r w:rsidR="00F6799C">
        <w:rPr>
          <w:rFonts w:ascii="Arial" w:hAnsi="Arial" w:cs="Arial"/>
        </w:rPr>
        <w:t>.</w:t>
      </w:r>
      <w:r w:rsidRPr="00D22E79">
        <w:rPr>
          <w:rFonts w:ascii="Arial" w:hAnsi="Arial" w:cs="Arial"/>
        </w:rPr>
        <w:t xml:space="preserve"> If necessary, describe how the component was further divided into subcomponents, and the relationships and interactions between the subcomponents</w:t>
      </w:r>
      <w:r w:rsidR="00F6799C">
        <w:rPr>
          <w:rFonts w:ascii="Arial" w:hAnsi="Arial" w:cs="Arial"/>
        </w:rPr>
        <w:t>.</w:t>
      </w:r>
    </w:p>
    <w:p w:rsidR="00D22E79" w:rsidRPr="00D22E79" w:rsidRDefault="00D22E79" w:rsidP="00D22E79">
      <w:pPr>
        <w:pStyle w:val="InfoBlue"/>
        <w:jc w:val="both"/>
        <w:rPr>
          <w:rFonts w:ascii="Arial" w:hAnsi="Arial" w:cs="Arial"/>
        </w:rPr>
      </w:pPr>
      <w:r w:rsidRPr="00D22E79">
        <w:rPr>
          <w:rFonts w:ascii="Arial" w:hAnsi="Arial" w:cs="Arial"/>
        </w:rPr>
        <w:t>If any subcomponents are also deemed to merit further discussion, then describe them in a separate subsection of this section</w:t>
      </w:r>
      <w:r w:rsidR="00F6799C">
        <w:rPr>
          <w:rFonts w:ascii="Arial" w:hAnsi="Arial" w:cs="Arial"/>
        </w:rPr>
        <w:t>.</w:t>
      </w:r>
      <w:r w:rsidRPr="00D22E79">
        <w:rPr>
          <w:rFonts w:ascii="Arial" w:hAnsi="Arial" w:cs="Arial"/>
        </w:rPr>
        <w:t xml:space="preserve"> Proceed to go into as many levels/subsections of discussion as needed in order for the reader to gain a high-level understanding of the entire system or subsystem (but remember to leave the gory details for the Detailed System Design section).]</w:t>
      </w:r>
    </w:p>
    <w:p w:rsidR="00D10D5F" w:rsidRDefault="00D10D5F" w:rsidP="00D10D5F">
      <w:pPr>
        <w:pStyle w:val="Heading2"/>
      </w:pPr>
      <w:bookmarkStart w:id="69" w:name="_Toc368912278"/>
      <w:r w:rsidRPr="003602B9">
        <w:t>System Interfaces</w:t>
      </w:r>
      <w:bookmarkStart w:id="70" w:name="_Toc207768281"/>
      <w:bookmarkEnd w:id="68"/>
      <w:bookmarkEnd w:id="69"/>
    </w:p>
    <w:p w:rsidR="00890EBD" w:rsidRPr="00890EBD" w:rsidRDefault="00890EBD" w:rsidP="00890EBD">
      <w:pPr>
        <w:pStyle w:val="InfoBlue"/>
        <w:jc w:val="both"/>
        <w:rPr>
          <w:rFonts w:ascii="Arial" w:hAnsi="Arial" w:cs="Arial"/>
        </w:rPr>
      </w:pPr>
      <w:r>
        <w:rPr>
          <w:rFonts w:ascii="Arial" w:hAnsi="Arial" w:cs="Arial"/>
        </w:rPr>
        <w:t>[</w:t>
      </w:r>
      <w:r w:rsidRPr="00890EBD">
        <w:rPr>
          <w:rFonts w:ascii="Arial" w:hAnsi="Arial" w:cs="Arial"/>
        </w:rPr>
        <w:t>A good design ensures that all the System’s Interfaces are well documented. List out the details of all the System Interfaces</w:t>
      </w:r>
      <w:r w:rsidR="002039EE">
        <w:rPr>
          <w:rFonts w:ascii="Arial" w:hAnsi="Arial" w:cs="Arial"/>
        </w:rPr>
        <w:t>, interface Design</w:t>
      </w:r>
      <w:r w:rsidRPr="00890EBD">
        <w:rPr>
          <w:rFonts w:ascii="Arial" w:hAnsi="Arial" w:cs="Arial"/>
        </w:rPr>
        <w:t xml:space="preserve"> along with diagrammatic representation if possible with details of flow, frequency etc.</w:t>
      </w:r>
      <w:r>
        <w:rPr>
          <w:rFonts w:ascii="Arial" w:hAnsi="Arial" w:cs="Arial"/>
        </w:rPr>
        <w:t>]</w:t>
      </w:r>
    </w:p>
    <w:p w:rsidR="00D10D5F" w:rsidRDefault="00D10D5F" w:rsidP="00D10D5F">
      <w:pPr>
        <w:pStyle w:val="Heading3"/>
      </w:pPr>
      <w:bookmarkStart w:id="71" w:name="_Toc368912279"/>
      <w:r w:rsidRPr="003602B9">
        <w:t>Internal Interfaces</w:t>
      </w:r>
      <w:bookmarkStart w:id="72" w:name="_Toc207768282"/>
      <w:bookmarkEnd w:id="70"/>
      <w:bookmarkEnd w:id="71"/>
    </w:p>
    <w:p w:rsidR="00BC43AA" w:rsidRPr="00BC43AA" w:rsidRDefault="00BC43AA" w:rsidP="00BC43AA">
      <w:pPr>
        <w:pStyle w:val="InfoBlue"/>
        <w:jc w:val="both"/>
        <w:rPr>
          <w:rFonts w:ascii="Arial" w:hAnsi="Arial" w:cs="Arial"/>
        </w:rPr>
      </w:pPr>
      <w:r w:rsidRPr="00BC43AA">
        <w:rPr>
          <w:rFonts w:ascii="Arial" w:hAnsi="Arial" w:cs="Arial"/>
        </w:rPr>
        <w:t>[Document all the details of Internal Interfaces the system interacts with along with the details of data flow and frequency.]</w:t>
      </w:r>
    </w:p>
    <w:p w:rsidR="00D10D5F" w:rsidRDefault="00D10D5F" w:rsidP="00D10D5F">
      <w:pPr>
        <w:pStyle w:val="Heading3"/>
      </w:pPr>
      <w:bookmarkStart w:id="73" w:name="_Toc368912280"/>
      <w:r>
        <w:t>External</w:t>
      </w:r>
      <w:r w:rsidRPr="003602B9">
        <w:t xml:space="preserve"> Interfaces</w:t>
      </w:r>
      <w:bookmarkStart w:id="74" w:name="_Toc207768283"/>
      <w:bookmarkEnd w:id="72"/>
      <w:bookmarkEnd w:id="73"/>
    </w:p>
    <w:p w:rsidR="00BC43AA" w:rsidRPr="00BC43AA" w:rsidRDefault="00BC43AA" w:rsidP="00BC43AA">
      <w:pPr>
        <w:pStyle w:val="InfoBlue"/>
        <w:jc w:val="both"/>
        <w:rPr>
          <w:rFonts w:ascii="Arial" w:hAnsi="Arial" w:cs="Arial"/>
        </w:rPr>
      </w:pPr>
      <w:r w:rsidRPr="00BC43AA">
        <w:rPr>
          <w:rFonts w:ascii="Arial" w:hAnsi="Arial" w:cs="Arial"/>
        </w:rPr>
        <w:t>[Document all the details of External Interfaces the system interacts with along with the details of data flow and frequency.]</w:t>
      </w:r>
    </w:p>
    <w:p w:rsidR="00F304DA" w:rsidRDefault="0045480B" w:rsidP="00F304DA">
      <w:pPr>
        <w:pStyle w:val="Heading1"/>
      </w:pPr>
      <w:bookmarkStart w:id="75" w:name="_Toc207768287"/>
      <w:bookmarkStart w:id="76" w:name="_Toc368912281"/>
      <w:bookmarkEnd w:id="74"/>
      <w:r w:rsidRPr="003602B9">
        <w:t>Detailed System Design</w:t>
      </w:r>
      <w:bookmarkStart w:id="77" w:name="_Toc207768300"/>
      <w:bookmarkEnd w:id="75"/>
      <w:bookmarkEnd w:id="76"/>
    </w:p>
    <w:p w:rsidR="004A27EA" w:rsidRPr="004A27EA" w:rsidRDefault="004A27EA" w:rsidP="004A27EA">
      <w:pPr>
        <w:pStyle w:val="InfoBlue"/>
        <w:jc w:val="both"/>
        <w:rPr>
          <w:rFonts w:ascii="Arial" w:hAnsi="Arial" w:cs="Arial"/>
        </w:rPr>
      </w:pPr>
      <w:r>
        <w:rPr>
          <w:rFonts w:ascii="Arial" w:hAnsi="Arial" w:cs="Arial"/>
        </w:rPr>
        <w:t>[</w:t>
      </w:r>
      <w:r w:rsidRPr="004A27EA">
        <w:rPr>
          <w:rFonts w:ascii="Arial" w:hAnsi="Arial" w:cs="Arial"/>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w:t>
      </w:r>
      <w:r>
        <w:rPr>
          <w:rFonts w:ascii="Arial" w:hAnsi="Arial" w:cs="Arial"/>
        </w:rPr>
        <w:t xml:space="preserve"> software component attributes in complete detail.]</w:t>
      </w:r>
    </w:p>
    <w:p w:rsidR="00F304DA" w:rsidRDefault="0045480B" w:rsidP="00F304DA">
      <w:pPr>
        <w:pStyle w:val="Heading2"/>
      </w:pPr>
      <w:bookmarkStart w:id="78" w:name="_Toc368912282"/>
      <w:r w:rsidRPr="003602B9">
        <w:t>Key Entities</w:t>
      </w:r>
      <w:bookmarkStart w:id="79" w:name="_Toc207768301"/>
      <w:bookmarkEnd w:id="77"/>
      <w:bookmarkEnd w:id="78"/>
    </w:p>
    <w:p w:rsidR="007B42B5" w:rsidRPr="007B42B5" w:rsidRDefault="007B42B5" w:rsidP="007B42B5">
      <w:pPr>
        <w:pStyle w:val="InfoBlue"/>
        <w:jc w:val="both"/>
        <w:rPr>
          <w:rFonts w:ascii="Arial" w:hAnsi="Arial" w:cs="Arial"/>
        </w:rPr>
      </w:pPr>
      <w:r>
        <w:rPr>
          <w:rFonts w:ascii="Arial" w:hAnsi="Arial" w:cs="Arial"/>
        </w:rPr>
        <w:t>[Provide a Comprehensive list of the Key Entit</w:t>
      </w:r>
      <w:r w:rsidR="00B563A7">
        <w:rPr>
          <w:rFonts w:ascii="Arial" w:hAnsi="Arial" w:cs="Arial"/>
        </w:rPr>
        <w:t>ies associated with</w:t>
      </w:r>
      <w:r>
        <w:rPr>
          <w:rFonts w:ascii="Arial" w:hAnsi="Arial" w:cs="Arial"/>
        </w:rPr>
        <w:t xml:space="preserve"> the System in this section.]</w:t>
      </w:r>
    </w:p>
    <w:p w:rsidR="00F304DA" w:rsidRDefault="0045480B" w:rsidP="00F304DA">
      <w:pPr>
        <w:pStyle w:val="Heading2"/>
      </w:pPr>
      <w:bookmarkStart w:id="80" w:name="_Toc368912283"/>
      <w:r w:rsidRPr="003602B9">
        <w:lastRenderedPageBreak/>
        <w:t>Detailed-Level Database Design</w:t>
      </w:r>
      <w:bookmarkStart w:id="81" w:name="_Toc207768303"/>
      <w:bookmarkEnd w:id="79"/>
      <w:bookmarkEnd w:id="80"/>
    </w:p>
    <w:p w:rsidR="00BE57D7" w:rsidRPr="00BE57D7" w:rsidRDefault="00BE57D7" w:rsidP="00BE57D7">
      <w:pPr>
        <w:pStyle w:val="InfoBlue"/>
        <w:jc w:val="both"/>
        <w:rPr>
          <w:rFonts w:ascii="Arial" w:hAnsi="Arial" w:cs="Arial"/>
        </w:rPr>
      </w:pPr>
      <w:r w:rsidRPr="00BE57D7">
        <w:rPr>
          <w:rFonts w:ascii="Arial" w:hAnsi="Arial" w:cs="Arial"/>
        </w:rPr>
        <w:t xml:space="preserve">[The detailed database design information can be included here. Describe in detail the design of the </w:t>
      </w:r>
      <w:r w:rsidR="001F5AD1" w:rsidRPr="00BE57D7">
        <w:rPr>
          <w:rFonts w:ascii="Arial" w:hAnsi="Arial" w:cs="Arial"/>
        </w:rPr>
        <w:t>database;</w:t>
      </w:r>
      <w:r w:rsidRPr="00BE57D7">
        <w:rPr>
          <w:rFonts w:ascii="Arial" w:hAnsi="Arial" w:cs="Arial"/>
        </w:rPr>
        <w:t xml:space="preserve"> all database related files associated with the system, and any non-DBMS files pertinent to the database design. Include discussions about or references to the following: </w:t>
      </w:r>
    </w:p>
    <w:p w:rsidR="00BE57D7" w:rsidRPr="00BE57D7" w:rsidRDefault="00BE57D7" w:rsidP="00BE57D7">
      <w:pPr>
        <w:pStyle w:val="InfoBlue"/>
        <w:jc w:val="both"/>
        <w:rPr>
          <w:rFonts w:ascii="Arial" w:hAnsi="Arial" w:cs="Arial"/>
        </w:rPr>
      </w:pPr>
      <w:r w:rsidRPr="00BE57D7">
        <w:rPr>
          <w:rFonts w:ascii="Arial" w:hAnsi="Arial" w:cs="Arial"/>
        </w:rPr>
        <w:t xml:space="preserve">• Logical Data Model (LDM) and LDM Entity Relationship Diagram (ERD). </w:t>
      </w:r>
    </w:p>
    <w:p w:rsidR="00BE57D7" w:rsidRPr="00BE57D7" w:rsidRDefault="00BE57D7" w:rsidP="00BE57D7">
      <w:pPr>
        <w:pStyle w:val="InfoBlue"/>
        <w:jc w:val="both"/>
        <w:rPr>
          <w:rFonts w:ascii="Arial" w:hAnsi="Arial" w:cs="Arial"/>
        </w:rPr>
      </w:pPr>
      <w:r w:rsidRPr="00BE57D7">
        <w:rPr>
          <w:rFonts w:ascii="Arial" w:hAnsi="Arial" w:cs="Arial"/>
        </w:rPr>
        <w:t xml:space="preserve">• Physical Data Model (PDM) and PDM ERD. </w:t>
      </w:r>
    </w:p>
    <w:p w:rsidR="00BE57D7" w:rsidRPr="00BE57D7" w:rsidRDefault="00BE57D7" w:rsidP="00BE57D7">
      <w:pPr>
        <w:pStyle w:val="InfoBlue"/>
        <w:jc w:val="both"/>
        <w:rPr>
          <w:rFonts w:ascii="Arial" w:hAnsi="Arial" w:cs="Arial"/>
        </w:rPr>
      </w:pPr>
      <w:r w:rsidRPr="00BE57D7">
        <w:rPr>
          <w:rFonts w:ascii="Arial" w:hAnsi="Arial" w:cs="Arial"/>
        </w:rPr>
        <w:t xml:space="preserve">• A comprehensive Data Dictionary showing data stores, data element name, type, length, source, constraints, validation rules, maintenance (create, read, update, delete (CRUD) capability), audit and data masking requirements, expected data volumes, life expectancy of the data, information life-cycle management strategy or at least an archiving strategy, outputs, aliases, and description. </w:t>
      </w:r>
    </w:p>
    <w:p w:rsidR="00BE57D7" w:rsidRPr="00BE57D7" w:rsidRDefault="00BE57D7" w:rsidP="00BE57D7">
      <w:pPr>
        <w:pStyle w:val="InfoBlue"/>
        <w:jc w:val="both"/>
        <w:rPr>
          <w:rFonts w:ascii="Arial" w:hAnsi="Arial" w:cs="Arial"/>
        </w:rPr>
      </w:pPr>
      <w:r w:rsidRPr="00BE57D7">
        <w:rPr>
          <w:rFonts w:ascii="Arial" w:hAnsi="Arial" w:cs="Arial"/>
        </w:rPr>
        <w:t xml:space="preserve">• Indexes that will be required for the data objects. </w:t>
      </w:r>
    </w:p>
    <w:p w:rsidR="00BE57D7" w:rsidRDefault="00BE57D7" w:rsidP="00BE57D7">
      <w:pPr>
        <w:pStyle w:val="InfoBlue"/>
        <w:jc w:val="both"/>
        <w:rPr>
          <w:rFonts w:ascii="Arial" w:hAnsi="Arial" w:cs="Arial"/>
        </w:rPr>
      </w:pPr>
      <w:r w:rsidRPr="00BE57D7">
        <w:rPr>
          <w:rFonts w:ascii="Arial" w:hAnsi="Arial" w:cs="Arial"/>
        </w:rPr>
        <w:t>• Planned implementation factors (e.g., distribution and synchronization) that impact the design.</w:t>
      </w:r>
      <w:r>
        <w:rPr>
          <w:rFonts w:ascii="Arial" w:hAnsi="Arial" w:cs="Arial"/>
        </w:rPr>
        <w:t>]</w:t>
      </w:r>
    </w:p>
    <w:p w:rsidR="005E7584" w:rsidRDefault="005E7584" w:rsidP="005E7584">
      <w:pPr>
        <w:pStyle w:val="Heading3"/>
      </w:pPr>
      <w:bookmarkStart w:id="82" w:name="_Toc361156525"/>
      <w:bookmarkStart w:id="83" w:name="_Toc368912284"/>
      <w:r>
        <w:t>Data Mapping Information</w:t>
      </w:r>
      <w:bookmarkEnd w:id="82"/>
      <w:bookmarkEnd w:id="83"/>
    </w:p>
    <w:p w:rsidR="00EF4B9D" w:rsidRDefault="00EF4B9D" w:rsidP="00E431BD">
      <w:pPr>
        <w:pStyle w:val="InfoBlue"/>
        <w:jc w:val="both"/>
        <w:rPr>
          <w:rFonts w:ascii="Arial" w:hAnsi="Arial" w:cs="Arial"/>
        </w:rPr>
      </w:pPr>
      <w:r w:rsidRPr="00E431BD">
        <w:rPr>
          <w:rFonts w:ascii="Arial" w:hAnsi="Arial" w:cs="Arial"/>
        </w:rPr>
        <w:t xml:space="preserve">[The detailed data mapping information has to be documented here. Describe in detail the </w:t>
      </w:r>
      <w:r w:rsidR="00E431BD" w:rsidRPr="00E431BD">
        <w:rPr>
          <w:rFonts w:ascii="Arial" w:hAnsi="Arial" w:cs="Arial"/>
        </w:rPr>
        <w:t>requirements of</w:t>
      </w:r>
      <w:r w:rsidRPr="00E431BD">
        <w:rPr>
          <w:rFonts w:ascii="Arial" w:hAnsi="Arial" w:cs="Arial"/>
        </w:rPr>
        <w:t xml:space="preserve"> datamapping</w:t>
      </w:r>
      <w:r w:rsidR="00E431BD">
        <w:rPr>
          <w:rFonts w:ascii="Arial" w:hAnsi="Arial" w:cs="Arial"/>
        </w:rPr>
        <w:t xml:space="preserve">, Data Models to be mapped, Integration details etc. including </w:t>
      </w:r>
    </w:p>
    <w:p w:rsidR="00E431BD" w:rsidRPr="00E431BD" w:rsidRDefault="00C325A4" w:rsidP="00E431BD">
      <w:pPr>
        <w:pStyle w:val="InfoBlue"/>
        <w:jc w:val="both"/>
        <w:rPr>
          <w:rFonts w:ascii="Arial" w:hAnsi="Arial" w:cs="Arial"/>
        </w:rPr>
      </w:pPr>
      <w:hyperlink r:id="rId18" w:tooltip="Data transformation" w:history="1">
        <w:r w:rsidR="00E431BD" w:rsidRPr="00E431BD">
          <w:rPr>
            <w:rFonts w:ascii="Arial" w:hAnsi="Arial" w:cs="Arial"/>
          </w:rPr>
          <w:t>Data transformation</w:t>
        </w:r>
      </w:hyperlink>
      <w:r w:rsidR="00E431BD" w:rsidRPr="00E431BD">
        <w:rPr>
          <w:rFonts w:ascii="Arial" w:hAnsi="Arial" w:cs="Arial"/>
        </w:rPr>
        <w:t xml:space="preserve"> or </w:t>
      </w:r>
      <w:hyperlink r:id="rId19" w:tooltip="Data mediation" w:history="1">
        <w:r w:rsidR="00E431BD" w:rsidRPr="00E431BD">
          <w:rPr>
            <w:rFonts w:ascii="Arial" w:hAnsi="Arial" w:cs="Arial"/>
          </w:rPr>
          <w:t>data mediation</w:t>
        </w:r>
      </w:hyperlink>
      <w:r w:rsidR="00E431BD" w:rsidRPr="00E431BD">
        <w:rPr>
          <w:rFonts w:ascii="Arial" w:hAnsi="Arial" w:cs="Arial"/>
        </w:rPr>
        <w:t xml:space="preserve"> between a data source and a destination</w:t>
      </w:r>
    </w:p>
    <w:p w:rsidR="00E431BD" w:rsidRPr="00E431BD" w:rsidRDefault="00E431BD" w:rsidP="00E431BD">
      <w:pPr>
        <w:pStyle w:val="InfoBlue"/>
        <w:jc w:val="both"/>
        <w:rPr>
          <w:rFonts w:ascii="Arial" w:hAnsi="Arial" w:cs="Arial"/>
        </w:rPr>
      </w:pPr>
      <w:r w:rsidRPr="00E431BD">
        <w:rPr>
          <w:rFonts w:ascii="Arial" w:hAnsi="Arial" w:cs="Arial"/>
        </w:rPr>
        <w:t>Identification of data relationships as part of data lineage analysis</w:t>
      </w:r>
    </w:p>
    <w:p w:rsidR="00E431BD" w:rsidRDefault="00E431BD" w:rsidP="00E431BD">
      <w:pPr>
        <w:pStyle w:val="InfoBlue"/>
        <w:jc w:val="both"/>
        <w:rPr>
          <w:rFonts w:ascii="Arial" w:hAnsi="Arial" w:cs="Arial"/>
        </w:rPr>
      </w:pPr>
      <w:r w:rsidRPr="00E431BD">
        <w:rPr>
          <w:rFonts w:ascii="Arial" w:hAnsi="Arial" w:cs="Arial"/>
        </w:rPr>
        <w:t>Discovery of hidden</w:t>
      </w:r>
      <w:r w:rsidR="0052055C">
        <w:rPr>
          <w:rFonts w:ascii="Arial" w:hAnsi="Arial" w:cs="Arial"/>
        </w:rPr>
        <w:t xml:space="preserve"> and </w:t>
      </w:r>
      <w:r w:rsidRPr="00E431BD">
        <w:rPr>
          <w:rFonts w:ascii="Arial" w:hAnsi="Arial" w:cs="Arial"/>
        </w:rPr>
        <w:t>sensitive data</w:t>
      </w:r>
      <w:r w:rsidR="0052055C">
        <w:rPr>
          <w:rFonts w:ascii="Arial" w:hAnsi="Arial" w:cs="Arial"/>
        </w:rPr>
        <w:t xml:space="preserve">, </w:t>
      </w:r>
      <w:r>
        <w:rPr>
          <w:rFonts w:ascii="Arial" w:hAnsi="Arial" w:cs="Arial"/>
        </w:rPr>
        <w:t>such as data masking.</w:t>
      </w:r>
    </w:p>
    <w:p w:rsidR="00E431BD" w:rsidRPr="00E431BD" w:rsidRDefault="00C325A4" w:rsidP="00E431BD">
      <w:pPr>
        <w:pStyle w:val="InfoBlue"/>
        <w:jc w:val="both"/>
      </w:pPr>
      <w:hyperlink r:id="rId20" w:tooltip="Data consolidation (page does not exist)" w:history="1">
        <w:r w:rsidR="00E431BD" w:rsidRPr="00E431BD">
          <w:rPr>
            <w:rFonts w:ascii="Arial" w:hAnsi="Arial" w:cs="Arial"/>
          </w:rPr>
          <w:t>Consolidation</w:t>
        </w:r>
      </w:hyperlink>
      <w:r w:rsidR="00E431BD" w:rsidRPr="00E431BD">
        <w:rPr>
          <w:rFonts w:ascii="Arial" w:hAnsi="Arial" w:cs="Arial"/>
        </w:rPr>
        <w:t xml:space="preserve"> of multiple databases into a single database and identifying redundant columns of data for consolidation or elimination</w:t>
      </w:r>
      <w:r w:rsidR="00E431BD">
        <w:rPr>
          <w:rFonts w:ascii="Arial" w:hAnsi="Arial" w:cs="Arial"/>
        </w:rPr>
        <w:t>.]</w:t>
      </w:r>
    </w:p>
    <w:p w:rsidR="005E7584" w:rsidRDefault="005E7584" w:rsidP="005E7584">
      <w:pPr>
        <w:pStyle w:val="Heading3"/>
      </w:pPr>
      <w:bookmarkStart w:id="84" w:name="_Toc368912285"/>
      <w:r w:rsidRPr="003602B9">
        <w:t>Data Conversion</w:t>
      </w:r>
      <w:bookmarkEnd w:id="84"/>
    </w:p>
    <w:p w:rsidR="00BE57D7" w:rsidRPr="00E431BD" w:rsidRDefault="00E431BD" w:rsidP="00E431BD">
      <w:pPr>
        <w:pStyle w:val="InfoBlue"/>
        <w:jc w:val="both"/>
        <w:rPr>
          <w:rFonts w:ascii="Arial" w:hAnsi="Arial" w:cs="Arial"/>
        </w:rPr>
      </w:pPr>
      <w:r>
        <w:rPr>
          <w:rFonts w:ascii="Arial" w:hAnsi="Arial" w:cs="Arial"/>
        </w:rPr>
        <w:t>[The detailed data conversion</w:t>
      </w:r>
      <w:r w:rsidRPr="00E431BD">
        <w:rPr>
          <w:rFonts w:ascii="Arial" w:hAnsi="Arial" w:cs="Arial"/>
        </w:rPr>
        <w:t xml:space="preserve"> information has to be documented here. Describe in detail the requirements of data</w:t>
      </w:r>
      <w:r>
        <w:rPr>
          <w:rFonts w:ascii="Arial" w:hAnsi="Arial" w:cs="Arial"/>
        </w:rPr>
        <w:t xml:space="preserve"> conversion</w:t>
      </w:r>
      <w:r w:rsidRPr="00E431BD">
        <w:rPr>
          <w:rFonts w:ascii="Arial" w:hAnsi="Arial" w:cs="Arial"/>
        </w:rPr>
        <w:t>,</w:t>
      </w:r>
      <w:r w:rsidR="00C01701">
        <w:rPr>
          <w:rFonts w:ascii="Arial" w:hAnsi="Arial" w:cs="Arial"/>
        </w:rPr>
        <w:t xml:space="preserve"> formats of conversion, resource requirements,</w:t>
      </w:r>
      <w:r w:rsidRPr="00E431BD">
        <w:rPr>
          <w:rFonts w:ascii="Arial" w:hAnsi="Arial" w:cs="Arial"/>
        </w:rPr>
        <w:t xml:space="preserve"> files associated etc.]</w:t>
      </w:r>
    </w:p>
    <w:p w:rsidR="00F304DA" w:rsidRDefault="0045480B" w:rsidP="00F304DA">
      <w:pPr>
        <w:pStyle w:val="Heading2"/>
      </w:pPr>
      <w:bookmarkStart w:id="85" w:name="_Toc368912286"/>
      <w:r w:rsidRPr="003602B9">
        <w:t>Archival and retention requirements</w:t>
      </w:r>
      <w:bookmarkStart w:id="86" w:name="_Toc207768304"/>
      <w:bookmarkEnd w:id="81"/>
      <w:bookmarkEnd w:id="85"/>
    </w:p>
    <w:p w:rsidR="00065178" w:rsidRPr="00065178" w:rsidRDefault="00065178" w:rsidP="00065178">
      <w:pPr>
        <w:pStyle w:val="InfoBlue"/>
        <w:jc w:val="both"/>
        <w:rPr>
          <w:rFonts w:ascii="Arial" w:hAnsi="Arial" w:cs="Arial"/>
        </w:rPr>
      </w:pPr>
      <w:r w:rsidRPr="00065178">
        <w:rPr>
          <w:rFonts w:ascii="Arial" w:hAnsi="Arial" w:cs="Arial"/>
        </w:rPr>
        <w:t>[Describe in detail the Archival and retention requirements of the system including the schedule and frequency of archival and retention and the strategies involved.]</w:t>
      </w:r>
    </w:p>
    <w:p w:rsidR="004F467C" w:rsidRDefault="004F467C" w:rsidP="004F467C">
      <w:pPr>
        <w:pStyle w:val="Heading2"/>
      </w:pPr>
      <w:bookmarkStart w:id="87" w:name="_Toc368912287"/>
      <w:r>
        <w:t>Disaster and Failure Recovery</w:t>
      </w:r>
      <w:bookmarkEnd w:id="87"/>
    </w:p>
    <w:p w:rsidR="002039EE" w:rsidRPr="002039EE" w:rsidRDefault="002039EE" w:rsidP="002039EE">
      <w:pPr>
        <w:pStyle w:val="InfoBlue"/>
        <w:jc w:val="both"/>
      </w:pPr>
      <w:r w:rsidRPr="00065178">
        <w:rPr>
          <w:rFonts w:ascii="Arial" w:hAnsi="Arial" w:cs="Arial"/>
        </w:rPr>
        <w:t xml:space="preserve">[Describe in detail the </w:t>
      </w:r>
      <w:r>
        <w:rPr>
          <w:rFonts w:ascii="Arial" w:hAnsi="Arial" w:cs="Arial"/>
        </w:rPr>
        <w:t xml:space="preserve">disaster and recovery procedures of the system in case of untoward incidents including the scope of disaster recovery procedures, requirement of resources, data </w:t>
      </w:r>
      <w:r w:rsidR="00B06D05">
        <w:rPr>
          <w:rFonts w:ascii="Arial" w:hAnsi="Arial" w:cs="Arial"/>
        </w:rPr>
        <w:t>restoration paths etc.]</w:t>
      </w:r>
    </w:p>
    <w:p w:rsidR="00E120EC" w:rsidRDefault="00E120EC" w:rsidP="00E120EC">
      <w:pPr>
        <w:pStyle w:val="Heading2"/>
      </w:pPr>
      <w:bookmarkStart w:id="88" w:name="_Toc361156518"/>
      <w:bookmarkStart w:id="89" w:name="_Toc368912288"/>
      <w:r>
        <w:t>Business Process workflow</w:t>
      </w:r>
      <w:bookmarkEnd w:id="88"/>
      <w:bookmarkEnd w:id="89"/>
    </w:p>
    <w:p w:rsidR="00A610A4" w:rsidRPr="00A610A4" w:rsidRDefault="00A610A4" w:rsidP="00A610A4">
      <w:pPr>
        <w:pStyle w:val="InfoBlue"/>
        <w:jc w:val="both"/>
        <w:rPr>
          <w:rFonts w:ascii="Arial" w:hAnsi="Arial" w:cs="Arial"/>
        </w:rPr>
      </w:pPr>
      <w:r w:rsidRPr="00A610A4">
        <w:rPr>
          <w:rFonts w:ascii="Arial" w:hAnsi="Arial" w:cs="Arial"/>
        </w:rPr>
        <w:t>[Document the Business Process Workflow in this section here.]</w:t>
      </w:r>
    </w:p>
    <w:p w:rsidR="00E120EC" w:rsidRDefault="00E120EC" w:rsidP="002039EE">
      <w:pPr>
        <w:pStyle w:val="Heading2"/>
      </w:pPr>
      <w:bookmarkStart w:id="90" w:name="_Toc361156519"/>
      <w:bookmarkStart w:id="91" w:name="_Toc368912289"/>
      <w:r>
        <w:t>Business Process Modeling and Management (as applicable)</w:t>
      </w:r>
      <w:bookmarkEnd w:id="90"/>
      <w:bookmarkEnd w:id="91"/>
    </w:p>
    <w:p w:rsidR="00A610A4" w:rsidRPr="00A610A4" w:rsidRDefault="00A610A4" w:rsidP="00A610A4">
      <w:pPr>
        <w:pStyle w:val="InfoBlue"/>
        <w:jc w:val="both"/>
        <w:rPr>
          <w:rFonts w:ascii="Arial" w:hAnsi="Arial" w:cs="Arial"/>
        </w:rPr>
      </w:pPr>
      <w:r w:rsidRPr="00A610A4">
        <w:rPr>
          <w:rFonts w:ascii="Arial" w:hAnsi="Arial" w:cs="Arial"/>
        </w:rPr>
        <w:t>[Document the Business Process Modeling and management details in this section]</w:t>
      </w:r>
    </w:p>
    <w:p w:rsidR="00E120EC" w:rsidRDefault="00E120EC" w:rsidP="00E120EC">
      <w:pPr>
        <w:pStyle w:val="Heading2"/>
      </w:pPr>
      <w:bookmarkStart w:id="92" w:name="_Toc361156521"/>
      <w:bookmarkStart w:id="93" w:name="_Toc368912290"/>
      <w:r>
        <w:lastRenderedPageBreak/>
        <w:t>Business Logic</w:t>
      </w:r>
      <w:bookmarkEnd w:id="92"/>
      <w:bookmarkEnd w:id="93"/>
    </w:p>
    <w:p w:rsidR="00A610A4" w:rsidRPr="00A610A4" w:rsidRDefault="00A610A4" w:rsidP="00A610A4">
      <w:pPr>
        <w:pStyle w:val="InfoBlue"/>
        <w:jc w:val="both"/>
        <w:rPr>
          <w:rFonts w:ascii="Arial" w:hAnsi="Arial" w:cs="Arial"/>
        </w:rPr>
      </w:pPr>
      <w:r w:rsidRPr="00A610A4">
        <w:rPr>
          <w:rFonts w:ascii="Arial" w:hAnsi="Arial" w:cs="Arial"/>
        </w:rPr>
        <w:t xml:space="preserve">[Document the </w:t>
      </w:r>
      <w:r w:rsidR="00FD12E4">
        <w:rPr>
          <w:rFonts w:ascii="Arial" w:hAnsi="Arial" w:cs="Arial"/>
        </w:rPr>
        <w:t xml:space="preserve">complete </w:t>
      </w:r>
      <w:r w:rsidRPr="00A610A4">
        <w:rPr>
          <w:rFonts w:ascii="Arial" w:hAnsi="Arial" w:cs="Arial"/>
        </w:rPr>
        <w:t xml:space="preserve">Business </w:t>
      </w:r>
      <w:r>
        <w:rPr>
          <w:rFonts w:ascii="Arial" w:hAnsi="Arial" w:cs="Arial"/>
        </w:rPr>
        <w:t xml:space="preserve">Logic </w:t>
      </w:r>
      <w:r w:rsidRPr="00A610A4">
        <w:rPr>
          <w:rFonts w:ascii="Arial" w:hAnsi="Arial" w:cs="Arial"/>
        </w:rPr>
        <w:t>this section</w:t>
      </w:r>
      <w:r w:rsidR="00FD12E4">
        <w:rPr>
          <w:rFonts w:ascii="Arial" w:hAnsi="Arial" w:cs="Arial"/>
        </w:rPr>
        <w:t xml:space="preserve"> including the code.</w:t>
      </w:r>
      <w:r w:rsidRPr="00A610A4">
        <w:rPr>
          <w:rFonts w:ascii="Arial" w:hAnsi="Arial" w:cs="Arial"/>
        </w:rPr>
        <w:t>]</w:t>
      </w:r>
    </w:p>
    <w:p w:rsidR="00E120EC" w:rsidRDefault="00E120EC" w:rsidP="00E120EC">
      <w:pPr>
        <w:pStyle w:val="Heading2"/>
      </w:pPr>
      <w:bookmarkStart w:id="94" w:name="_Toc361156522"/>
      <w:bookmarkStart w:id="95" w:name="_Toc368912291"/>
      <w:r>
        <w:t>Variables</w:t>
      </w:r>
      <w:bookmarkEnd w:id="94"/>
      <w:bookmarkEnd w:id="95"/>
    </w:p>
    <w:p w:rsidR="00A610A4" w:rsidRPr="00A610A4" w:rsidRDefault="000C58FF" w:rsidP="000C58FF">
      <w:pPr>
        <w:pStyle w:val="InfoBlue"/>
        <w:jc w:val="both"/>
      </w:pPr>
      <w:r w:rsidRPr="00A610A4">
        <w:rPr>
          <w:rFonts w:ascii="Arial" w:hAnsi="Arial" w:cs="Arial"/>
        </w:rPr>
        <w:t xml:space="preserve">[Document the </w:t>
      </w:r>
      <w:r>
        <w:rPr>
          <w:rFonts w:ascii="Arial" w:hAnsi="Arial" w:cs="Arial"/>
        </w:rPr>
        <w:t>details of Variables, naming conventions, usage etc in this section.</w:t>
      </w:r>
      <w:r w:rsidRPr="00A610A4">
        <w:rPr>
          <w:rFonts w:ascii="Arial" w:hAnsi="Arial" w:cs="Arial"/>
        </w:rPr>
        <w:t>]</w:t>
      </w:r>
    </w:p>
    <w:p w:rsidR="00E120EC" w:rsidRDefault="00E120EC" w:rsidP="00E120EC">
      <w:pPr>
        <w:pStyle w:val="Heading2"/>
      </w:pPr>
      <w:bookmarkStart w:id="96" w:name="_Toc361156524"/>
      <w:bookmarkStart w:id="97" w:name="_Toc368912292"/>
      <w:r>
        <w:t>Activity / Class Diagrams (as applicable)</w:t>
      </w:r>
      <w:bookmarkEnd w:id="96"/>
      <w:bookmarkEnd w:id="97"/>
    </w:p>
    <w:p w:rsidR="000C58FF" w:rsidRPr="000C58FF" w:rsidRDefault="000C58FF" w:rsidP="000C58FF">
      <w:pPr>
        <w:pStyle w:val="InfoBlue"/>
        <w:jc w:val="both"/>
        <w:rPr>
          <w:rFonts w:ascii="Arial" w:hAnsi="Arial" w:cs="Arial"/>
        </w:rPr>
      </w:pPr>
      <w:r w:rsidRPr="00A610A4">
        <w:rPr>
          <w:rFonts w:ascii="Arial" w:hAnsi="Arial" w:cs="Arial"/>
        </w:rPr>
        <w:t xml:space="preserve">[Document the </w:t>
      </w:r>
      <w:r>
        <w:rPr>
          <w:rFonts w:ascii="Arial" w:hAnsi="Arial" w:cs="Arial"/>
        </w:rPr>
        <w:t>details related to Activity / Class Diagrams in this section.</w:t>
      </w:r>
      <w:r w:rsidRPr="00A610A4">
        <w:rPr>
          <w:rFonts w:ascii="Arial" w:hAnsi="Arial" w:cs="Arial"/>
        </w:rPr>
        <w:t>]</w:t>
      </w:r>
    </w:p>
    <w:p w:rsidR="00193769" w:rsidRDefault="00193769" w:rsidP="00193769">
      <w:pPr>
        <w:pStyle w:val="Heading2"/>
      </w:pPr>
      <w:bookmarkStart w:id="98" w:name="_Toc368912293"/>
      <w:r>
        <w:t>Data Migration</w:t>
      </w:r>
      <w:bookmarkEnd w:id="98"/>
    </w:p>
    <w:p w:rsidR="00F96124" w:rsidRPr="00F96124" w:rsidRDefault="00F96124" w:rsidP="00F96124">
      <w:pPr>
        <w:pStyle w:val="InfoBlue"/>
        <w:jc w:val="both"/>
      </w:pPr>
      <w:r>
        <w:rPr>
          <w:rFonts w:ascii="Arial" w:hAnsi="Arial" w:cs="Arial"/>
        </w:rPr>
        <w:t>[The Data Migration section should provide details of Data Migration involved in the section below. Further sections or subsections can be added depending up on the requirements of the project.]</w:t>
      </w:r>
    </w:p>
    <w:p w:rsidR="001E2AC5" w:rsidRDefault="001E2AC5" w:rsidP="001E2AC5">
      <w:pPr>
        <w:pStyle w:val="Heading3"/>
      </w:pPr>
      <w:bookmarkStart w:id="99" w:name="_Toc502732269"/>
      <w:bookmarkStart w:id="100" w:name="_Toc368912294"/>
      <w:r>
        <w:t>Architectural Representation</w:t>
      </w:r>
      <w:bookmarkEnd w:id="99"/>
      <w:bookmarkEnd w:id="100"/>
    </w:p>
    <w:p w:rsidR="001E2AC5" w:rsidRDefault="001E2AC5" w:rsidP="001E2AC5">
      <w:pPr>
        <w:pStyle w:val="InfoBlue"/>
        <w:jc w:val="both"/>
        <w:rPr>
          <w:rFonts w:ascii="Arial" w:hAnsi="Arial" w:cs="Arial"/>
        </w:rPr>
      </w:pPr>
      <w:r>
        <w:rPr>
          <w:rFonts w:ascii="Arial" w:hAnsi="Arial" w:cs="Arial"/>
        </w:rPr>
        <w:t xml:space="preserve">[This section describes what software architecture is for the current system, and how it is represented. Of the </w:t>
      </w:r>
      <w:r>
        <w:rPr>
          <w:rStyle w:val="Strong"/>
          <w:rFonts w:ascii="Arial" w:hAnsi="Arial" w:cs="Arial"/>
        </w:rPr>
        <w:t>Use-Case</w:t>
      </w:r>
      <w:r>
        <w:rPr>
          <w:rFonts w:ascii="Arial" w:hAnsi="Arial" w:cs="Arial"/>
        </w:rPr>
        <w:t xml:space="preserve">, </w:t>
      </w:r>
      <w:r>
        <w:rPr>
          <w:rStyle w:val="Strong"/>
          <w:rFonts w:ascii="Arial" w:hAnsi="Arial" w:cs="Arial"/>
        </w:rPr>
        <w:t>Logical</w:t>
      </w:r>
      <w:r>
        <w:rPr>
          <w:rFonts w:ascii="Arial" w:hAnsi="Arial" w:cs="Arial"/>
        </w:rPr>
        <w:t xml:space="preserve">, </w:t>
      </w:r>
      <w:r>
        <w:rPr>
          <w:rStyle w:val="Strong"/>
          <w:rFonts w:ascii="Arial" w:hAnsi="Arial" w:cs="Arial"/>
        </w:rPr>
        <w:t>Process</w:t>
      </w:r>
      <w:r>
        <w:rPr>
          <w:rFonts w:ascii="Arial" w:hAnsi="Arial" w:cs="Arial"/>
        </w:rPr>
        <w:t xml:space="preserve">, </w:t>
      </w:r>
      <w:r>
        <w:rPr>
          <w:rStyle w:val="Strong"/>
          <w:rFonts w:ascii="Arial" w:hAnsi="Arial" w:cs="Arial"/>
        </w:rPr>
        <w:t>Deployment</w:t>
      </w:r>
      <w:r>
        <w:rPr>
          <w:rFonts w:ascii="Arial" w:hAnsi="Arial" w:cs="Arial"/>
        </w:rPr>
        <w:t xml:space="preserve">, and </w:t>
      </w:r>
      <w:r>
        <w:rPr>
          <w:rStyle w:val="Strong"/>
          <w:rFonts w:ascii="Arial" w:hAnsi="Arial" w:cs="Arial"/>
        </w:rPr>
        <w:t>Implementation Views</w:t>
      </w:r>
      <w:r>
        <w:rPr>
          <w:rFonts w:ascii="Arial" w:hAnsi="Arial" w:cs="Arial"/>
        </w:rPr>
        <w:t>, it enumerates the views that are necessary, and for each view, explains what types of model elements it contains.]</w:t>
      </w:r>
    </w:p>
    <w:p w:rsidR="001E2AC5" w:rsidRDefault="001E2AC5" w:rsidP="001E2AC5">
      <w:pPr>
        <w:pStyle w:val="Heading3"/>
      </w:pPr>
      <w:bookmarkStart w:id="101" w:name="_Toc502732270"/>
      <w:bookmarkStart w:id="102" w:name="_Toc368912295"/>
      <w:r>
        <w:t>Architectural Goals and Constraints</w:t>
      </w:r>
      <w:bookmarkEnd w:id="101"/>
      <w:bookmarkEnd w:id="102"/>
    </w:p>
    <w:p w:rsidR="001E2AC5" w:rsidRDefault="001E2AC5" w:rsidP="001E2AC5">
      <w:pPr>
        <w:pStyle w:val="InfoBlue"/>
        <w:jc w:val="both"/>
        <w:rPr>
          <w:rFonts w:ascii="Arial" w:hAnsi="Arial" w:cs="Arial"/>
        </w:rPr>
      </w:pPr>
      <w:r>
        <w:rPr>
          <w:rFonts w:ascii="Arial" w:hAnsi="Arial" w:cs="Arial"/>
        </w:rPr>
        <w:t>[This section describes the software requirements and objectives that have some significant impact on the architecture: use of an off-the-shelf product, portability, distribution, and reuse. It also captures the special constraints that may apply: design and implementation strategy, development tools, team structure, schedule, legacy code, and so on.]</w:t>
      </w:r>
    </w:p>
    <w:p w:rsidR="001E2AC5" w:rsidRDefault="001E2AC5" w:rsidP="001E2AC5">
      <w:pPr>
        <w:pStyle w:val="Heading3"/>
      </w:pPr>
      <w:bookmarkStart w:id="103" w:name="_Toc502732271"/>
      <w:bookmarkStart w:id="104" w:name="_Toc368912296"/>
      <w:r>
        <w:t>Logical View</w:t>
      </w:r>
      <w:bookmarkEnd w:id="103"/>
      <w:bookmarkEnd w:id="104"/>
    </w:p>
    <w:p w:rsidR="001E2AC5" w:rsidRDefault="001E2AC5" w:rsidP="001E2AC5">
      <w:pPr>
        <w:pStyle w:val="InfoBlue"/>
        <w:jc w:val="both"/>
        <w:rPr>
          <w:rFonts w:ascii="Arial" w:hAnsi="Arial" w:cs="Arial"/>
        </w:rPr>
      </w:pPr>
      <w:r>
        <w:rPr>
          <w:rFonts w:ascii="Arial" w:hAnsi="Arial" w:cs="Arial"/>
        </w:rPr>
        <w:t>[This section describes the architecturally significant parts of the design model, such as its decomposition into subsystems and packages</w:t>
      </w:r>
      <w:r w:rsidR="001F5AD1">
        <w:rPr>
          <w:rFonts w:ascii="Arial" w:hAnsi="Arial" w:cs="Arial"/>
        </w:rPr>
        <w:t xml:space="preserve"> a</w:t>
      </w:r>
      <w:r>
        <w:rPr>
          <w:rFonts w:ascii="Arial" w:hAnsi="Arial" w:cs="Arial"/>
        </w:rPr>
        <w:t>nd for each significant package, its decomposition into classes and class utilities. You should introduce architecturally significant classes and describe their responsibilities, as well as a few very important relationships, operations, and attributes.]</w:t>
      </w:r>
    </w:p>
    <w:p w:rsidR="001E2AC5" w:rsidRDefault="001E2AC5" w:rsidP="001E2AC5">
      <w:pPr>
        <w:pStyle w:val="Heading3"/>
      </w:pPr>
      <w:bookmarkStart w:id="105" w:name="_Toc502732273"/>
      <w:bookmarkStart w:id="106" w:name="_Toc368912297"/>
      <w:r>
        <w:t>Architecturally Significant Design Packages</w:t>
      </w:r>
      <w:bookmarkEnd w:id="105"/>
      <w:bookmarkEnd w:id="106"/>
    </w:p>
    <w:p w:rsidR="001E2AC5" w:rsidRDefault="001E2AC5" w:rsidP="001E2AC5">
      <w:pPr>
        <w:pStyle w:val="InfoBlue"/>
        <w:jc w:val="both"/>
        <w:rPr>
          <w:rFonts w:ascii="Arial" w:hAnsi="Arial" w:cs="Arial"/>
        </w:rPr>
      </w:pPr>
      <w:r>
        <w:rPr>
          <w:rFonts w:ascii="Arial" w:hAnsi="Arial" w:cs="Arial"/>
        </w:rPr>
        <w:t>[For each significant package</w:t>
      </w:r>
      <w:r w:rsidR="000A3F25">
        <w:rPr>
          <w:rFonts w:ascii="Arial" w:hAnsi="Arial" w:cs="Arial"/>
        </w:rPr>
        <w:t>, include a subsection with</w:t>
      </w:r>
      <w:r>
        <w:rPr>
          <w:rFonts w:ascii="Arial" w:hAnsi="Arial" w:cs="Arial"/>
        </w:rPr>
        <w:t xml:space="preserve"> its name, its brief description, and a diagram with all significant classes and packages contained within the package. </w:t>
      </w:r>
    </w:p>
    <w:p w:rsidR="001E2AC5" w:rsidRDefault="001E2AC5" w:rsidP="001E2AC5">
      <w:pPr>
        <w:pStyle w:val="InfoBlue"/>
        <w:jc w:val="both"/>
        <w:rPr>
          <w:rFonts w:ascii="Arial" w:hAnsi="Arial" w:cs="Arial"/>
        </w:rPr>
      </w:pPr>
      <w:r>
        <w:rPr>
          <w:rFonts w:ascii="Arial" w:hAnsi="Arial" w:cs="Arial"/>
        </w:rPr>
        <w:t>For each significant class in the package, include its name, brief description, and, optionally a description of some of its major responsibilities, operations and attributes.]</w:t>
      </w:r>
    </w:p>
    <w:p w:rsidR="001E2AC5" w:rsidRDefault="001E2AC5" w:rsidP="001E2AC5">
      <w:pPr>
        <w:pStyle w:val="Heading3"/>
      </w:pPr>
      <w:bookmarkStart w:id="107" w:name="_Toc502732274"/>
      <w:bookmarkStart w:id="108" w:name="_Toc368912298"/>
      <w:r>
        <w:t>Data model</w:t>
      </w:r>
      <w:bookmarkEnd w:id="107"/>
      <w:bookmarkEnd w:id="108"/>
    </w:p>
    <w:p w:rsidR="001E2AC5" w:rsidRDefault="001E2AC5" w:rsidP="001E2AC5">
      <w:pPr>
        <w:pStyle w:val="InfoBlue"/>
        <w:jc w:val="both"/>
        <w:rPr>
          <w:rFonts w:ascii="Arial" w:hAnsi="Arial" w:cs="Arial"/>
        </w:rPr>
      </w:pPr>
      <w:r>
        <w:rPr>
          <w:rFonts w:ascii="Arial" w:hAnsi="Arial" w:cs="Arial"/>
        </w:rP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1E2AC5" w:rsidRDefault="001E2AC5" w:rsidP="001E2AC5">
      <w:pPr>
        <w:ind w:left="720"/>
        <w:rPr>
          <w:rFonts w:ascii="Arial" w:hAnsi="Arial" w:cs="Arial"/>
        </w:rPr>
      </w:pPr>
      <w:bookmarkStart w:id="109" w:name="_Toc502732275"/>
      <w:r>
        <w:rPr>
          <w:rFonts w:ascii="Arial" w:hAnsi="Arial" w:cs="Arial"/>
          <w:b/>
          <w:sz w:val="24"/>
        </w:rPr>
        <w:t>Legacy system data model</w:t>
      </w:r>
      <w:bookmarkEnd w:id="109"/>
    </w:p>
    <w:p w:rsidR="001E2AC5" w:rsidRDefault="001E2AC5" w:rsidP="001E2AC5">
      <w:pPr>
        <w:ind w:left="720"/>
        <w:rPr>
          <w:rFonts w:ascii="Arial" w:hAnsi="Arial" w:cs="Arial"/>
          <w:b/>
          <w:sz w:val="24"/>
        </w:rPr>
      </w:pPr>
      <w:bookmarkStart w:id="110" w:name="_Toc502732276"/>
      <w:r>
        <w:rPr>
          <w:rFonts w:ascii="Arial" w:hAnsi="Arial" w:cs="Arial"/>
          <w:b/>
          <w:sz w:val="24"/>
        </w:rPr>
        <w:lastRenderedPageBreak/>
        <w:t>Proposed system data model</w:t>
      </w:r>
      <w:bookmarkEnd w:id="110"/>
    </w:p>
    <w:p w:rsidR="001E2AC5" w:rsidRDefault="001E2AC5" w:rsidP="00C26C21">
      <w:pPr>
        <w:ind w:left="720"/>
        <w:rPr>
          <w:rFonts w:ascii="Arial" w:hAnsi="Arial" w:cs="Arial"/>
          <w:b/>
          <w:sz w:val="24"/>
        </w:rPr>
      </w:pPr>
      <w:bookmarkStart w:id="111" w:name="_Toc502732277"/>
      <w:r>
        <w:rPr>
          <w:rFonts w:ascii="Arial" w:hAnsi="Arial" w:cs="Arial"/>
          <w:b/>
          <w:sz w:val="24"/>
        </w:rPr>
        <w:t>Interface data model</w:t>
      </w:r>
      <w:bookmarkEnd w:id="111"/>
    </w:p>
    <w:p w:rsidR="001E2AC5" w:rsidRDefault="001E2AC5" w:rsidP="001E2AC5">
      <w:pPr>
        <w:pStyle w:val="Heading3"/>
      </w:pPr>
      <w:bookmarkStart w:id="112" w:name="_Toc368912299"/>
      <w:r>
        <w:t>Deployment View</w:t>
      </w:r>
      <w:bookmarkEnd w:id="112"/>
    </w:p>
    <w:p w:rsidR="00E120EC" w:rsidRPr="00E120EC" w:rsidRDefault="001E2AC5" w:rsidP="00C26C21">
      <w:pPr>
        <w:pStyle w:val="InfoBlue"/>
        <w:jc w:val="both"/>
      </w:pPr>
      <w:r>
        <w:rPr>
          <w:rFonts w:ascii="Arial" w:hAnsi="Arial" w:cs="Arial"/>
        </w:rP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LAN, point-to-point, and so on.) Also include a mapping of the processes of the </w:t>
      </w:r>
      <w:r>
        <w:rPr>
          <w:rStyle w:val="Strong"/>
          <w:rFonts w:ascii="Arial" w:hAnsi="Arial" w:cs="Arial"/>
        </w:rPr>
        <w:t>Process View</w:t>
      </w:r>
      <w:r>
        <w:rPr>
          <w:rFonts w:ascii="Arial" w:hAnsi="Arial" w:cs="Arial"/>
        </w:rPr>
        <w:t xml:space="preserve"> onto the physical nodes.]</w:t>
      </w:r>
    </w:p>
    <w:p w:rsidR="00F304DA" w:rsidRDefault="00F304DA" w:rsidP="00F304DA">
      <w:pPr>
        <w:pStyle w:val="Heading1"/>
      </w:pPr>
      <w:bookmarkStart w:id="113" w:name="_Toc368912300"/>
      <w:r w:rsidRPr="003602B9">
        <w:t>Environment Description</w:t>
      </w:r>
      <w:bookmarkStart w:id="114" w:name="_Toc207768305"/>
      <w:bookmarkEnd w:id="86"/>
      <w:bookmarkEnd w:id="113"/>
    </w:p>
    <w:p w:rsidR="0033685F" w:rsidRPr="0033685F" w:rsidRDefault="0033685F" w:rsidP="0033685F">
      <w:pPr>
        <w:pStyle w:val="InfoBlue"/>
        <w:jc w:val="both"/>
        <w:rPr>
          <w:rFonts w:ascii="Arial" w:hAnsi="Arial" w:cs="Arial"/>
        </w:rPr>
      </w:pPr>
      <w:r w:rsidRPr="0033685F">
        <w:rPr>
          <w:rFonts w:ascii="Arial" w:hAnsi="Arial" w:cs="Arial"/>
        </w:rPr>
        <w:t xml:space="preserve">[The complete details of the System Environment has to be documented in this section including the details of all requirements, </w:t>
      </w:r>
      <w:r w:rsidR="001F5AD1" w:rsidRPr="0033685F">
        <w:rPr>
          <w:rFonts w:ascii="Arial" w:hAnsi="Arial" w:cs="Arial"/>
        </w:rPr>
        <w:t>time zones</w:t>
      </w:r>
      <w:r w:rsidRPr="0033685F">
        <w:rPr>
          <w:rFonts w:ascii="Arial" w:hAnsi="Arial" w:cs="Arial"/>
        </w:rPr>
        <w:t xml:space="preserve"> etc.]</w:t>
      </w:r>
    </w:p>
    <w:p w:rsidR="00F304DA" w:rsidRDefault="00F304DA" w:rsidP="00F304DA">
      <w:pPr>
        <w:pStyle w:val="Heading2"/>
      </w:pPr>
      <w:bookmarkStart w:id="115" w:name="_Toc368912301"/>
      <w:r w:rsidRPr="003602B9">
        <w:t>Time Zone Support</w:t>
      </w:r>
      <w:bookmarkStart w:id="116" w:name="_Toc207768306"/>
      <w:bookmarkEnd w:id="114"/>
      <w:bookmarkEnd w:id="115"/>
    </w:p>
    <w:p w:rsidR="0033685F" w:rsidRDefault="0033685F" w:rsidP="0033685F">
      <w:pPr>
        <w:pStyle w:val="InfoBlue"/>
        <w:jc w:val="both"/>
        <w:rPr>
          <w:rFonts w:ascii="Arial" w:hAnsi="Arial" w:cs="Arial"/>
        </w:rPr>
      </w:pPr>
      <w:r w:rsidRPr="0033685F">
        <w:rPr>
          <w:rFonts w:ascii="Arial" w:hAnsi="Arial" w:cs="Arial"/>
        </w:rPr>
        <w:t>[The details with respect to the Time Zone Support have to be documented here.]</w:t>
      </w:r>
    </w:p>
    <w:p w:rsidR="00E100DA" w:rsidRPr="00E100DA" w:rsidRDefault="00E100DA" w:rsidP="00E100DA">
      <w:pPr>
        <w:pStyle w:val="BodyText"/>
      </w:pPr>
      <w:r>
        <w:t xml:space="preserve">                IST- Kolkata</w:t>
      </w:r>
    </w:p>
    <w:p w:rsidR="00F304DA" w:rsidRDefault="00F304DA" w:rsidP="00F304DA">
      <w:pPr>
        <w:pStyle w:val="Heading2"/>
      </w:pPr>
      <w:bookmarkStart w:id="117" w:name="_Toc368912302"/>
      <w:r w:rsidRPr="003602B9">
        <w:t>Language Support</w:t>
      </w:r>
      <w:bookmarkStart w:id="118" w:name="_Toc207768307"/>
      <w:bookmarkEnd w:id="116"/>
      <w:bookmarkEnd w:id="117"/>
    </w:p>
    <w:p w:rsidR="0033685F" w:rsidRDefault="0033685F" w:rsidP="00C26C21">
      <w:pPr>
        <w:pStyle w:val="InfoBlue"/>
        <w:jc w:val="both"/>
        <w:rPr>
          <w:rFonts w:ascii="Arial" w:hAnsi="Arial" w:cs="Arial"/>
        </w:rPr>
      </w:pPr>
      <w:r w:rsidRPr="0033685F">
        <w:rPr>
          <w:rFonts w:ascii="Arial" w:hAnsi="Arial" w:cs="Arial"/>
        </w:rPr>
        <w:t>[The detai</w:t>
      </w:r>
      <w:r>
        <w:rPr>
          <w:rFonts w:ascii="Arial" w:hAnsi="Arial" w:cs="Arial"/>
        </w:rPr>
        <w:t>ls with respect to the Language</w:t>
      </w:r>
      <w:r w:rsidRPr="0033685F">
        <w:rPr>
          <w:rFonts w:ascii="Arial" w:hAnsi="Arial" w:cs="Arial"/>
        </w:rPr>
        <w:t xml:space="preserve"> Support have to be documented here.]</w:t>
      </w:r>
    </w:p>
    <w:p w:rsidR="00E100DA" w:rsidRPr="00E100DA" w:rsidRDefault="00E100DA" w:rsidP="00E100DA">
      <w:pPr>
        <w:pStyle w:val="BodyText"/>
      </w:pPr>
      <w:r>
        <w:t xml:space="preserve">                English</w:t>
      </w:r>
    </w:p>
    <w:p w:rsidR="00F304DA" w:rsidRDefault="00F304DA" w:rsidP="00F304DA">
      <w:pPr>
        <w:pStyle w:val="Heading2"/>
      </w:pPr>
      <w:bookmarkStart w:id="119" w:name="_Toc368912303"/>
      <w:r w:rsidRPr="003602B9">
        <w:t>User Desktop Requirements</w:t>
      </w:r>
      <w:bookmarkStart w:id="120" w:name="_Toc207768308"/>
      <w:bookmarkEnd w:id="118"/>
      <w:bookmarkEnd w:id="119"/>
    </w:p>
    <w:p w:rsidR="0033685F" w:rsidRPr="0033685F" w:rsidRDefault="0033685F" w:rsidP="0033685F">
      <w:pPr>
        <w:pStyle w:val="InfoBlue"/>
        <w:jc w:val="both"/>
        <w:rPr>
          <w:rFonts w:ascii="Arial" w:hAnsi="Arial" w:cs="Arial"/>
        </w:rPr>
      </w:pPr>
      <w:r w:rsidRPr="0033685F">
        <w:rPr>
          <w:rFonts w:ascii="Arial" w:hAnsi="Arial" w:cs="Arial"/>
        </w:rPr>
        <w:t>[Document all the User Desktop requirements here in this section.]</w:t>
      </w:r>
    </w:p>
    <w:p w:rsidR="00F304DA" w:rsidRDefault="00F304DA" w:rsidP="00F304DA">
      <w:pPr>
        <w:pStyle w:val="Heading2"/>
      </w:pPr>
      <w:bookmarkStart w:id="121" w:name="_Toc368912304"/>
      <w:r w:rsidRPr="003602B9">
        <w:t>Server-Side Requirements</w:t>
      </w:r>
      <w:bookmarkStart w:id="122" w:name="_Toc207768309"/>
      <w:bookmarkEnd w:id="120"/>
      <w:bookmarkEnd w:id="121"/>
    </w:p>
    <w:p w:rsidR="0033685F" w:rsidRPr="0033685F" w:rsidRDefault="0033685F" w:rsidP="0033685F">
      <w:pPr>
        <w:pStyle w:val="InfoBlue"/>
        <w:jc w:val="both"/>
        <w:rPr>
          <w:rFonts w:ascii="Arial" w:hAnsi="Arial" w:cs="Arial"/>
        </w:rPr>
      </w:pPr>
      <w:r w:rsidRPr="0033685F">
        <w:rPr>
          <w:rFonts w:ascii="Arial" w:hAnsi="Arial" w:cs="Arial"/>
        </w:rPr>
        <w:t>[All the server side requirements including, disk space, Application servers, Jobs, Network etc have to be detailed out in this section and subsections. Add further subsections as needed.]</w:t>
      </w:r>
    </w:p>
    <w:p w:rsidR="00F304DA" w:rsidRDefault="00F304DA" w:rsidP="00F304DA">
      <w:pPr>
        <w:pStyle w:val="Heading3"/>
      </w:pPr>
      <w:bookmarkStart w:id="123" w:name="_Toc368912305"/>
      <w:r w:rsidRPr="003602B9">
        <w:t>Deployment Considerations</w:t>
      </w:r>
      <w:bookmarkStart w:id="124" w:name="_Toc207768310"/>
      <w:bookmarkEnd w:id="122"/>
      <w:bookmarkEnd w:id="123"/>
    </w:p>
    <w:p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Deployment Considerations have to be documented here.</w:t>
      </w:r>
      <w:r w:rsidRPr="0033685F">
        <w:rPr>
          <w:rFonts w:ascii="Arial" w:hAnsi="Arial" w:cs="Arial"/>
        </w:rPr>
        <w:t>]</w:t>
      </w:r>
    </w:p>
    <w:p w:rsidR="00F304DA" w:rsidRDefault="00F304DA" w:rsidP="00F304DA">
      <w:pPr>
        <w:pStyle w:val="Heading3"/>
      </w:pPr>
      <w:bookmarkStart w:id="125" w:name="_Toc368912306"/>
      <w:r w:rsidRPr="00F304DA">
        <w:t>Application Server Disk Space</w:t>
      </w:r>
      <w:bookmarkStart w:id="126" w:name="_Toc207768311"/>
      <w:bookmarkEnd w:id="124"/>
      <w:bookmarkEnd w:id="125"/>
    </w:p>
    <w:p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disk space requirements at server side have to be documented here.</w:t>
      </w:r>
      <w:r w:rsidRPr="0033685F">
        <w:rPr>
          <w:rFonts w:ascii="Arial" w:hAnsi="Arial" w:cs="Arial"/>
        </w:rPr>
        <w:t>]</w:t>
      </w:r>
    </w:p>
    <w:p w:rsidR="00F304DA" w:rsidRDefault="00F304DA" w:rsidP="00F304DA">
      <w:pPr>
        <w:pStyle w:val="Heading3"/>
      </w:pPr>
      <w:bookmarkStart w:id="127" w:name="_Toc368912307"/>
      <w:r w:rsidRPr="003602B9">
        <w:t>Database Server Disk Spac</w:t>
      </w:r>
      <w:bookmarkStart w:id="128" w:name="_Toc207768312"/>
      <w:bookmarkEnd w:id="126"/>
      <w:r>
        <w:t>e</w:t>
      </w:r>
      <w:bookmarkEnd w:id="127"/>
    </w:p>
    <w:p w:rsidR="00C26C21" w:rsidRPr="00C26C21" w:rsidRDefault="00C26C21" w:rsidP="00C26C21">
      <w:pPr>
        <w:pStyle w:val="InfoBlue"/>
        <w:jc w:val="both"/>
        <w:rPr>
          <w:rFonts w:ascii="Arial" w:hAnsi="Arial" w:cs="Arial"/>
        </w:rPr>
      </w:pPr>
      <w:r w:rsidRPr="0033685F">
        <w:rPr>
          <w:rFonts w:ascii="Arial" w:hAnsi="Arial" w:cs="Arial"/>
        </w:rPr>
        <w:t>[</w:t>
      </w:r>
      <w:r>
        <w:rPr>
          <w:rFonts w:ascii="Arial" w:hAnsi="Arial" w:cs="Arial"/>
        </w:rPr>
        <w:t>All the details with respect to the database server disk space requirements have to be documented here.</w:t>
      </w:r>
      <w:r w:rsidRPr="0033685F">
        <w:rPr>
          <w:rFonts w:ascii="Arial" w:hAnsi="Arial" w:cs="Arial"/>
        </w:rPr>
        <w:t>]</w:t>
      </w:r>
    </w:p>
    <w:p w:rsidR="00F304DA" w:rsidRDefault="00F304DA" w:rsidP="00F304DA">
      <w:pPr>
        <w:pStyle w:val="Heading3"/>
      </w:pPr>
      <w:bookmarkStart w:id="129" w:name="_Toc368912308"/>
      <w:r w:rsidRPr="003602B9">
        <w:t>Integration Requirements</w:t>
      </w:r>
      <w:bookmarkStart w:id="130" w:name="_Toc207768313"/>
      <w:bookmarkEnd w:id="128"/>
      <w:bookmarkEnd w:id="129"/>
    </w:p>
    <w:p w:rsidR="00C26C21" w:rsidRPr="00C26C21" w:rsidRDefault="00C26C21" w:rsidP="00C26C21">
      <w:pPr>
        <w:pStyle w:val="InfoBlue"/>
        <w:jc w:val="both"/>
        <w:rPr>
          <w:rFonts w:ascii="Arial" w:hAnsi="Arial" w:cs="Arial"/>
        </w:rPr>
      </w:pPr>
      <w:r w:rsidRPr="00C26C21">
        <w:rPr>
          <w:rFonts w:ascii="Arial" w:hAnsi="Arial" w:cs="Arial"/>
        </w:rPr>
        <w:t>[Details with respect to Integration of various components at the environment level have to be documented here.]</w:t>
      </w:r>
    </w:p>
    <w:p w:rsidR="00C57D33" w:rsidRDefault="00C57D33" w:rsidP="00C57D33">
      <w:pPr>
        <w:pStyle w:val="Heading3"/>
      </w:pPr>
      <w:bookmarkStart w:id="131" w:name="_Toc361155804"/>
      <w:bookmarkStart w:id="132" w:name="_Toc368912309"/>
      <w:r>
        <w:lastRenderedPageBreak/>
        <w:t>Jobs</w:t>
      </w:r>
      <w:bookmarkEnd w:id="131"/>
      <w:bookmarkEnd w:id="132"/>
    </w:p>
    <w:p w:rsidR="00C26C21" w:rsidRPr="00C26C21" w:rsidRDefault="00C26C21" w:rsidP="00C26C21">
      <w:pPr>
        <w:pStyle w:val="InfoBlue"/>
        <w:jc w:val="both"/>
        <w:rPr>
          <w:rFonts w:ascii="Arial" w:hAnsi="Arial" w:cs="Arial"/>
        </w:rPr>
      </w:pPr>
      <w:r w:rsidRPr="00C26C21">
        <w:rPr>
          <w:rFonts w:ascii="Arial" w:hAnsi="Arial" w:cs="Arial"/>
        </w:rPr>
        <w:t>[Details with respect to addition, modification, deletion of Jobs for this system have to be documented here.]</w:t>
      </w:r>
    </w:p>
    <w:p w:rsidR="00C57D33" w:rsidRDefault="00C57D33" w:rsidP="00C57D33">
      <w:pPr>
        <w:pStyle w:val="Heading3"/>
      </w:pPr>
      <w:bookmarkStart w:id="133" w:name="_Toc361155805"/>
      <w:bookmarkStart w:id="134" w:name="_Toc368912310"/>
      <w:r>
        <w:t>Network</w:t>
      </w:r>
      <w:bookmarkEnd w:id="133"/>
      <w:bookmarkEnd w:id="134"/>
    </w:p>
    <w:p w:rsidR="00C26C21" w:rsidRPr="00C26C21" w:rsidRDefault="00C26C21" w:rsidP="00C26C21">
      <w:pPr>
        <w:pStyle w:val="InfoBlue"/>
        <w:jc w:val="both"/>
        <w:rPr>
          <w:rFonts w:ascii="Arial" w:hAnsi="Arial" w:cs="Arial"/>
        </w:rPr>
      </w:pPr>
      <w:r w:rsidRPr="00C26C21">
        <w:rPr>
          <w:rFonts w:ascii="Arial" w:hAnsi="Arial" w:cs="Arial"/>
        </w:rPr>
        <w:t>[Network requirement details have to be documented here]</w:t>
      </w:r>
    </w:p>
    <w:p w:rsidR="00C57D33" w:rsidRDefault="00C57D33" w:rsidP="00C57D33">
      <w:pPr>
        <w:pStyle w:val="Heading3"/>
      </w:pPr>
      <w:bookmarkStart w:id="135" w:name="_Toc361155806"/>
      <w:bookmarkStart w:id="136" w:name="_Toc368912311"/>
      <w:r>
        <w:t>Others</w:t>
      </w:r>
      <w:bookmarkEnd w:id="135"/>
      <w:bookmarkEnd w:id="136"/>
    </w:p>
    <w:p w:rsidR="00C26C21" w:rsidRPr="00C26C21" w:rsidRDefault="00C26C21" w:rsidP="00C26C21">
      <w:pPr>
        <w:pStyle w:val="InfoBlue"/>
        <w:jc w:val="both"/>
        <w:rPr>
          <w:rFonts w:ascii="Arial" w:hAnsi="Arial" w:cs="Arial"/>
        </w:rPr>
      </w:pPr>
      <w:r w:rsidRPr="00C26C21">
        <w:rPr>
          <w:rFonts w:ascii="Arial" w:hAnsi="Arial" w:cs="Arial"/>
        </w:rPr>
        <w:t>[Any details which are specific to this system and are not covered in the sections above have to be documented here.]</w:t>
      </w:r>
    </w:p>
    <w:p w:rsidR="00C57D33" w:rsidRDefault="00C57D33" w:rsidP="00C57D33">
      <w:pPr>
        <w:pStyle w:val="Heading2"/>
      </w:pPr>
      <w:bookmarkStart w:id="137" w:name="_Toc361155807"/>
      <w:bookmarkStart w:id="138" w:name="_Toc368912312"/>
      <w:r>
        <w:t>Configuration</w:t>
      </w:r>
      <w:bookmarkEnd w:id="137"/>
      <w:bookmarkEnd w:id="138"/>
    </w:p>
    <w:p w:rsidR="004A27EA" w:rsidRPr="004A27EA" w:rsidRDefault="004A27EA" w:rsidP="004A27EA">
      <w:pPr>
        <w:pStyle w:val="InfoBlue"/>
        <w:jc w:val="both"/>
        <w:rPr>
          <w:rFonts w:ascii="Arial" w:hAnsi="Arial" w:cs="Arial"/>
        </w:rPr>
      </w:pPr>
      <w:r w:rsidRPr="004A27EA">
        <w:rPr>
          <w:rFonts w:ascii="Arial" w:hAnsi="Arial" w:cs="Arial"/>
        </w:rPr>
        <w:t xml:space="preserve">[Complete information with respect to the Configuration requirements </w:t>
      </w:r>
      <w:r w:rsidR="000A3F25" w:rsidRPr="004A27EA">
        <w:rPr>
          <w:rFonts w:ascii="Arial" w:hAnsi="Arial" w:cs="Arial"/>
        </w:rPr>
        <w:t>has</w:t>
      </w:r>
      <w:r w:rsidRPr="004A27EA">
        <w:rPr>
          <w:rFonts w:ascii="Arial" w:hAnsi="Arial" w:cs="Arial"/>
        </w:rPr>
        <w:t xml:space="preserve"> to be detailed out here in this section and sub sections.]</w:t>
      </w:r>
    </w:p>
    <w:p w:rsidR="00C57D33" w:rsidRDefault="00C57D33" w:rsidP="00C57D33">
      <w:pPr>
        <w:pStyle w:val="Heading3"/>
        <w:ind w:left="691"/>
      </w:pPr>
      <w:bookmarkStart w:id="139" w:name="_Toc361155808"/>
      <w:bookmarkStart w:id="140" w:name="_Toc368912313"/>
      <w:r>
        <w:t>Operating System</w:t>
      </w:r>
      <w:bookmarkEnd w:id="139"/>
      <w:bookmarkEnd w:id="140"/>
    </w:p>
    <w:p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Operating System</w:t>
      </w:r>
      <w:r w:rsidRPr="004A27EA">
        <w:rPr>
          <w:rFonts w:ascii="Arial" w:hAnsi="Arial" w:cs="Arial"/>
        </w:rPr>
        <w:t xml:space="preserve"> configuration requirements here.</w:t>
      </w:r>
      <w:r>
        <w:rPr>
          <w:rFonts w:ascii="Arial" w:hAnsi="Arial" w:cs="Arial"/>
        </w:rPr>
        <w:t xml:space="preserve"> Details of Minimum requirements of OS, RAM, Processor etc.</w:t>
      </w:r>
      <w:r w:rsidRPr="004A27EA">
        <w:rPr>
          <w:rFonts w:ascii="Arial" w:hAnsi="Arial" w:cs="Arial"/>
        </w:rPr>
        <w:t>]</w:t>
      </w:r>
    </w:p>
    <w:p w:rsidR="00C57D33" w:rsidRDefault="00C57D33" w:rsidP="00C57D33">
      <w:pPr>
        <w:pStyle w:val="Heading3"/>
        <w:ind w:left="691"/>
      </w:pPr>
      <w:bookmarkStart w:id="141" w:name="_Toc361155809"/>
      <w:bookmarkStart w:id="142" w:name="_Toc368912314"/>
      <w:r>
        <w:t>Database</w:t>
      </w:r>
      <w:bookmarkEnd w:id="141"/>
      <w:bookmarkEnd w:id="142"/>
    </w:p>
    <w:p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Database</w:t>
      </w:r>
      <w:r w:rsidRPr="004A27EA">
        <w:rPr>
          <w:rFonts w:ascii="Arial" w:hAnsi="Arial" w:cs="Arial"/>
        </w:rPr>
        <w:t xml:space="preserve"> configuration requirements here.]</w:t>
      </w:r>
    </w:p>
    <w:p w:rsidR="00C57D33" w:rsidRDefault="00C57D33" w:rsidP="00C57D33">
      <w:pPr>
        <w:pStyle w:val="Heading3"/>
        <w:ind w:left="691"/>
      </w:pPr>
      <w:bookmarkStart w:id="143" w:name="_Toc361155810"/>
      <w:bookmarkStart w:id="144" w:name="_Toc368912315"/>
      <w:r>
        <w:t>Network</w:t>
      </w:r>
      <w:bookmarkEnd w:id="143"/>
      <w:bookmarkEnd w:id="144"/>
    </w:p>
    <w:p w:rsidR="004A27EA" w:rsidRPr="004A27EA" w:rsidRDefault="004A27EA" w:rsidP="004A27EA">
      <w:pPr>
        <w:pStyle w:val="InfoBlue"/>
        <w:jc w:val="both"/>
        <w:rPr>
          <w:rFonts w:ascii="Arial" w:hAnsi="Arial" w:cs="Arial"/>
        </w:rPr>
      </w:pPr>
      <w:r w:rsidRPr="004A27EA">
        <w:rPr>
          <w:rFonts w:ascii="Arial" w:hAnsi="Arial" w:cs="Arial"/>
        </w:rPr>
        <w:t xml:space="preserve">[Describe the </w:t>
      </w:r>
      <w:r>
        <w:rPr>
          <w:rFonts w:ascii="Arial" w:hAnsi="Arial" w:cs="Arial"/>
        </w:rPr>
        <w:t>Network</w:t>
      </w:r>
      <w:r w:rsidRPr="004A27EA">
        <w:rPr>
          <w:rFonts w:ascii="Arial" w:hAnsi="Arial" w:cs="Arial"/>
        </w:rPr>
        <w:t xml:space="preserve"> configuration requirements here.</w:t>
      </w:r>
      <w:r>
        <w:rPr>
          <w:rFonts w:ascii="Arial" w:hAnsi="Arial" w:cs="Arial"/>
        </w:rPr>
        <w:t xml:space="preserve"> Details of all the Network Components etc.</w:t>
      </w:r>
      <w:r w:rsidRPr="004A27EA">
        <w:rPr>
          <w:rFonts w:ascii="Arial" w:hAnsi="Arial" w:cs="Arial"/>
        </w:rPr>
        <w:t>]</w:t>
      </w:r>
    </w:p>
    <w:p w:rsidR="00C57D33" w:rsidRDefault="00C57D33" w:rsidP="00C57D33">
      <w:pPr>
        <w:pStyle w:val="Heading3"/>
        <w:ind w:left="691"/>
      </w:pPr>
      <w:bookmarkStart w:id="145" w:name="_Toc361155811"/>
      <w:bookmarkStart w:id="146" w:name="_Toc368912316"/>
      <w:r>
        <w:t>Desktop</w:t>
      </w:r>
      <w:bookmarkEnd w:id="145"/>
      <w:bookmarkEnd w:id="146"/>
    </w:p>
    <w:p w:rsidR="004A27EA" w:rsidRPr="004A27EA" w:rsidRDefault="004A27EA" w:rsidP="004A27EA">
      <w:pPr>
        <w:pStyle w:val="InfoBlue"/>
        <w:jc w:val="both"/>
        <w:rPr>
          <w:rFonts w:ascii="Arial" w:hAnsi="Arial" w:cs="Arial"/>
        </w:rPr>
      </w:pPr>
      <w:r w:rsidRPr="004A27EA">
        <w:rPr>
          <w:rFonts w:ascii="Arial" w:hAnsi="Arial" w:cs="Arial"/>
        </w:rPr>
        <w:t xml:space="preserve">[Describe the desktop </w:t>
      </w:r>
      <w:r>
        <w:rPr>
          <w:rFonts w:ascii="Arial" w:hAnsi="Arial" w:cs="Arial"/>
        </w:rPr>
        <w:t xml:space="preserve">configuration requirements here. Details of Application </w:t>
      </w:r>
      <w:r w:rsidR="000A3F25">
        <w:rPr>
          <w:rFonts w:ascii="Arial" w:hAnsi="Arial" w:cs="Arial"/>
        </w:rPr>
        <w:t>software</w:t>
      </w:r>
      <w:r>
        <w:rPr>
          <w:rFonts w:ascii="Arial" w:hAnsi="Arial" w:cs="Arial"/>
        </w:rPr>
        <w:t xml:space="preserve"> required and other configurations.</w:t>
      </w:r>
      <w:r w:rsidRPr="004A27EA">
        <w:rPr>
          <w:rFonts w:ascii="Arial" w:hAnsi="Arial" w:cs="Arial"/>
        </w:rPr>
        <w:t>]</w:t>
      </w:r>
    </w:p>
    <w:p w:rsidR="00E120EC" w:rsidRDefault="00E120EC" w:rsidP="00E120EC">
      <w:pPr>
        <w:pStyle w:val="Heading1"/>
      </w:pPr>
      <w:bookmarkStart w:id="147" w:name="_Toc368912317"/>
      <w:r>
        <w:t>References</w:t>
      </w:r>
      <w:bookmarkEnd w:id="147"/>
    </w:p>
    <w:p w:rsidR="002E66F4" w:rsidRPr="002E66F4" w:rsidRDefault="002E66F4" w:rsidP="00C26C21">
      <w:pPr>
        <w:pStyle w:val="InfoBlue"/>
        <w:jc w:val="both"/>
      </w:pPr>
      <w:r>
        <w:rPr>
          <w:rFonts w:ascii="Arial" w:hAnsi="Arial" w:cs="Arial"/>
        </w:rPr>
        <w:t xml:space="preserve">[This section should provide a complete list of all documents referenced elsewhere in the </w:t>
      </w:r>
      <w:r w:rsidRPr="002E66F4">
        <w:rPr>
          <w:rFonts w:ascii="Arial" w:hAnsi="Arial" w:cs="Arial"/>
          <w:b/>
        </w:rPr>
        <w:t>HLD LLD Document</w:t>
      </w:r>
      <w:r>
        <w:rPr>
          <w:rFonts w:ascii="Arial" w:hAnsi="Arial" w:cs="Arial"/>
        </w:rPr>
        <w:t>.  Each document should be identified by title, report number (if applicable), date, and publishing organization.  Specify the sources from which the references can be obtained.] This information may be provided by reference to an appendix or to another document.]</w:t>
      </w:r>
    </w:p>
    <w:p w:rsidR="00E120EC" w:rsidRPr="00E120EC" w:rsidRDefault="00E120EC" w:rsidP="00E120EC">
      <w:pPr>
        <w:pStyle w:val="Heading1"/>
      </w:pPr>
      <w:bookmarkStart w:id="148" w:name="_Toc368912318"/>
      <w:r>
        <w:t>Appendix</w:t>
      </w:r>
      <w:bookmarkEnd w:id="148"/>
    </w:p>
    <w:bookmarkEnd w:id="130"/>
    <w:p w:rsidR="00566298" w:rsidRDefault="002E66F4" w:rsidP="002E66F4">
      <w:pPr>
        <w:pStyle w:val="InfoBlue"/>
        <w:jc w:val="both"/>
        <w:rPr>
          <w:rFonts w:ascii="Arial" w:hAnsi="Arial" w:cs="Arial"/>
        </w:rPr>
      </w:pPr>
      <w:r w:rsidRPr="002E66F4">
        <w:rPr>
          <w:rFonts w:ascii="Arial" w:hAnsi="Arial" w:cs="Arial"/>
        </w:rPr>
        <w:t>[This section should provide a complete list of all documents or links on the Internet where related material can be found.]</w:t>
      </w: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2E66F4">
      <w:pPr>
        <w:pStyle w:val="InfoBlue"/>
        <w:jc w:val="both"/>
        <w:rPr>
          <w:rFonts w:ascii="Arial" w:hAnsi="Arial" w:cs="Arial"/>
        </w:rPr>
      </w:pPr>
    </w:p>
    <w:p w:rsidR="00566298" w:rsidRDefault="00566298" w:rsidP="00566298">
      <w:pPr>
        <w:rPr>
          <w:b/>
          <w:bCs/>
          <w:sz w:val="24"/>
          <w:lang w:val="fr-FR"/>
        </w:rPr>
      </w:pPr>
      <w:r w:rsidRPr="009B4E2F">
        <w:rPr>
          <w:b/>
          <w:bCs/>
          <w:sz w:val="24"/>
          <w:lang w:val="fr-FR"/>
        </w:rPr>
        <w:t>Change Log</w:t>
      </w:r>
    </w:p>
    <w:p w:rsidR="00566298" w:rsidRPr="009B4E2F" w:rsidRDefault="00566298" w:rsidP="00566298">
      <w:pPr>
        <w:rPr>
          <w:b/>
          <w:bCs/>
          <w:sz w:val="24"/>
          <w:lang w:val="fr-FR"/>
        </w:rPr>
      </w:pPr>
    </w:p>
    <w:p w:rsidR="00566298" w:rsidRDefault="00566298" w:rsidP="00566298">
      <w:pPr>
        <w:ind w:firstLine="720"/>
        <w:rPr>
          <w:sz w:val="24"/>
          <w:lang w:val="fr-FR"/>
        </w:rPr>
      </w:pPr>
    </w:p>
    <w:p w:rsidR="00566298" w:rsidRDefault="00566298" w:rsidP="00566298">
      <w:pPr>
        <w:tabs>
          <w:tab w:val="left" w:pos="945"/>
        </w:tabs>
        <w:rPr>
          <w:sz w:val="24"/>
          <w:lang w:val="fr-FR"/>
        </w:rPr>
      </w:pPr>
      <w:r>
        <w:rPr>
          <w:sz w:val="24"/>
          <w:lang w:val="fr-FR"/>
        </w:rPr>
        <w:tab/>
      </w:r>
    </w:p>
    <w:tbl>
      <w:tblPr>
        <w:tblW w:w="9791" w:type="dxa"/>
        <w:tblInd w:w="98" w:type="dxa"/>
        <w:tblLook w:val="04A0"/>
      </w:tblPr>
      <w:tblGrid>
        <w:gridCol w:w="2278"/>
        <w:gridCol w:w="1701"/>
        <w:gridCol w:w="2600"/>
        <w:gridCol w:w="436"/>
        <w:gridCol w:w="1090"/>
        <w:gridCol w:w="1686"/>
      </w:tblGrid>
      <w:tr w:rsidR="00566298" w:rsidRPr="00DB4C43" w:rsidTr="001A041C">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rsidR="00566298" w:rsidRPr="00DB4C43" w:rsidRDefault="00566298" w:rsidP="001A041C">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rsidTr="001A041C">
        <w:trPr>
          <w:trHeight w:val="405"/>
        </w:trPr>
        <w:tc>
          <w:tcPr>
            <w:tcW w:w="2278" w:type="dxa"/>
            <w:tcBorders>
              <w:top w:val="nil"/>
              <w:left w:val="nil"/>
              <w:bottom w:val="nil"/>
              <w:right w:val="nil"/>
            </w:tcBorders>
            <w:shd w:val="clear" w:color="000000" w:fill="FFFFFF"/>
            <w:noWrap/>
            <w:vAlign w:val="bottom"/>
            <w:hideMark/>
          </w:tcPr>
          <w:p w:rsidR="00566298" w:rsidRPr="00DB4C43" w:rsidRDefault="00566298" w:rsidP="001A041C">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rsidR="00566298" w:rsidRPr="00DB4C43" w:rsidRDefault="00566298" w:rsidP="001A041C">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rsidR="00566298" w:rsidRPr="00DB4C43" w:rsidRDefault="00566298" w:rsidP="001A041C">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rsidR="00566298" w:rsidRPr="00DB4C43" w:rsidRDefault="00566298" w:rsidP="001A041C">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rsidR="00566298" w:rsidRPr="00DB4C43" w:rsidRDefault="00566298" w:rsidP="001A041C">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rsidR="00566298" w:rsidRPr="00DB4C43" w:rsidRDefault="00566298" w:rsidP="001A041C">
            <w:pPr>
              <w:rPr>
                <w:rFonts w:ascii="Calibri" w:hAnsi="Calibri"/>
                <w:color w:val="000000"/>
                <w:sz w:val="22"/>
                <w:szCs w:val="22"/>
                <w:lang w:val="en-IN" w:eastAsia="en-IN"/>
              </w:rPr>
            </w:pPr>
          </w:p>
        </w:tc>
      </w:tr>
      <w:tr w:rsidR="00566298" w:rsidRPr="00DB4C43" w:rsidTr="001A041C">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rsidR="00566298" w:rsidRPr="00DB4C43" w:rsidRDefault="00566298" w:rsidP="001A041C">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rsidR="00566298" w:rsidRPr="00DB4C43" w:rsidRDefault="00566298" w:rsidP="001A041C">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rsidR="00566298" w:rsidRPr="00DB4C43" w:rsidRDefault="00566298" w:rsidP="001A041C">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rsidR="00566298" w:rsidRPr="00DB4C43" w:rsidRDefault="00566298" w:rsidP="001A041C">
            <w:pPr>
              <w:jc w:val="center"/>
              <w:rPr>
                <w:rFonts w:cs="Arial"/>
                <w:b/>
                <w:bCs/>
                <w:lang w:val="en-IN" w:eastAsia="en-IN"/>
              </w:rPr>
            </w:pPr>
            <w:r w:rsidRPr="00DB4C43">
              <w:rPr>
                <w:rFonts w:cs="Arial"/>
                <w:b/>
                <w:bCs/>
                <w:lang w:val="en-IN" w:eastAsia="en-IN"/>
              </w:rPr>
              <w:t>Description</w:t>
            </w:r>
          </w:p>
        </w:tc>
      </w:tr>
      <w:tr w:rsidR="009224AC" w:rsidRPr="00DB4C43" w:rsidTr="001A041C">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9224AC" w:rsidRPr="00DB4C43" w:rsidRDefault="009224AC" w:rsidP="001A041C">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rsidR="009224AC" w:rsidRPr="00DB4C43" w:rsidRDefault="009224AC" w:rsidP="001A041C">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rsidTr="001A041C">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9224AC" w:rsidRPr="00DB4C43" w:rsidRDefault="009224AC" w:rsidP="001A041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rsidR="009224AC" w:rsidRPr="00DB4C43" w:rsidRDefault="009224AC" w:rsidP="001A041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rsidTr="001A041C">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9224AC" w:rsidRPr="00DB4C43" w:rsidRDefault="009224AC" w:rsidP="001A041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rsidR="009224AC" w:rsidRPr="00DB4C43" w:rsidRDefault="009224AC" w:rsidP="001A041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rsidTr="001A041C">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rsidR="009224AC" w:rsidRPr="00DB4C43" w:rsidRDefault="009224AC" w:rsidP="001A041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rsidR="009224AC" w:rsidRPr="00DB4C43" w:rsidRDefault="009224AC" w:rsidP="001A041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rsidR="009224AC" w:rsidRPr="00DB4C43" w:rsidRDefault="009224AC" w:rsidP="001A041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rsidR="00566298" w:rsidRDefault="00566298" w:rsidP="00566298">
      <w:pPr>
        <w:rPr>
          <w:rFonts w:cs="Arial"/>
          <w:lang w:val="fr-FR"/>
        </w:rPr>
      </w:pPr>
    </w:p>
    <w:p w:rsidR="00566298" w:rsidRDefault="00566298" w:rsidP="00566298"/>
    <w:p w:rsidR="00566298" w:rsidRDefault="00566298" w:rsidP="00566298">
      <w:pPr>
        <w:numPr>
          <w:ins w:id="149" w:author="Unknown"/>
        </w:numPr>
        <w:autoSpaceDE w:val="0"/>
        <w:autoSpaceDN w:val="0"/>
        <w:adjustRightInd w:val="0"/>
        <w:rPr>
          <w:rFonts w:ascii="Arial" w:hAnsi="Arial" w:cs="Arial"/>
          <w:color w:val="3366FF"/>
        </w:rPr>
      </w:pPr>
    </w:p>
    <w:p w:rsidR="00F304DA" w:rsidRPr="002E66F4" w:rsidRDefault="00F304DA" w:rsidP="002E66F4">
      <w:pPr>
        <w:pStyle w:val="InfoBlue"/>
        <w:jc w:val="both"/>
        <w:rPr>
          <w:rFonts w:ascii="Arial" w:hAnsi="Arial" w:cs="Arial"/>
        </w:rPr>
      </w:pPr>
    </w:p>
    <w:sectPr w:rsidR="00F304DA" w:rsidRPr="002E66F4" w:rsidSect="005D2662">
      <w:headerReference w:type="default" r:id="rId21"/>
      <w:footerReference w:type="default" r:id="rId22"/>
      <w:pgSz w:w="12240" w:h="15840"/>
      <w:pgMar w:top="25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0C8" w:rsidRDefault="002520C8">
      <w:r>
        <w:separator/>
      </w:r>
    </w:p>
  </w:endnote>
  <w:endnote w:type="continuationSeparator" w:id="1">
    <w:p w:rsidR="002520C8" w:rsidRDefault="002520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C325A4">
    <w:pPr>
      <w:pStyle w:val="Footer"/>
      <w:framePr w:wrap="around" w:vAnchor="text" w:hAnchor="margin" w:xAlign="center" w:y="1"/>
      <w:rPr>
        <w:rStyle w:val="PageNumber"/>
      </w:rPr>
    </w:pPr>
    <w:r>
      <w:rPr>
        <w:rStyle w:val="PageNumber"/>
      </w:rPr>
      <w:fldChar w:fldCharType="begin"/>
    </w:r>
    <w:r w:rsidR="001A041C">
      <w:rPr>
        <w:rStyle w:val="PageNumber"/>
      </w:rPr>
      <w:instrText xml:space="preserve">PAGE  </w:instrText>
    </w:r>
    <w:r>
      <w:rPr>
        <w:rStyle w:val="PageNumber"/>
      </w:rPr>
      <w:fldChar w:fldCharType="end"/>
    </w:r>
  </w:p>
  <w:p w:rsidR="001A041C" w:rsidRDefault="001A04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rsidP="00566298">
    <w:pPr>
      <w:pStyle w:val="Footer"/>
      <w:pBdr>
        <w:top w:val="single" w:sz="4" w:space="1" w:color="auto"/>
      </w:pBdr>
      <w:spacing w:before="100" w:beforeAutospacing="1"/>
    </w:pPr>
    <w:r>
      <w:rPr>
        <w:rFonts w:cs="Arial"/>
        <w:sz w:val="16"/>
        <w:szCs w:val="16"/>
        <w:lang w:val="en-GB"/>
      </w:rPr>
      <w:t xml:space="preserve">© </w:t>
    </w:r>
    <w:r w:rsidR="00C325A4">
      <w:rPr>
        <w:rFonts w:cs="Arial"/>
        <w:sz w:val="16"/>
        <w:szCs w:val="16"/>
        <w:lang w:val="en-GB"/>
      </w:rPr>
      <w:fldChar w:fldCharType="begin"/>
    </w:r>
    <w:r>
      <w:rPr>
        <w:rFonts w:cs="Arial"/>
        <w:sz w:val="16"/>
        <w:szCs w:val="16"/>
        <w:lang w:val="en-GB"/>
      </w:rPr>
      <w:instrText xml:space="preserve"> date \@yyyy </w:instrText>
    </w:r>
    <w:r w:rsidR="00C325A4">
      <w:rPr>
        <w:rFonts w:cs="Arial"/>
        <w:sz w:val="16"/>
        <w:szCs w:val="16"/>
        <w:lang w:val="en-GB"/>
      </w:rPr>
      <w:fldChar w:fldCharType="separate"/>
    </w:r>
    <w:r w:rsidR="00192047">
      <w:rPr>
        <w:rFonts w:cs="Arial"/>
        <w:noProof/>
        <w:sz w:val="16"/>
        <w:szCs w:val="16"/>
        <w:lang w:val="en-GB"/>
      </w:rPr>
      <w:t>2022</w:t>
    </w:r>
    <w:r w:rsidR="00C325A4">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fldSimple w:instr=" PAGE ">
      <w:r w:rsidR="00192047">
        <w:rPr>
          <w:noProof/>
        </w:rPr>
        <w:t>8</w:t>
      </w:r>
    </w:fldSimple>
    <w:r>
      <w:t xml:space="preserve"> of </w:t>
    </w:r>
    <w:fldSimple w:instr=" NUMPAGES ">
      <w:r w:rsidR="00192047">
        <w:rPr>
          <w:noProof/>
        </w:rPr>
        <w:t>16</w:t>
      </w:r>
    </w:fldSimple>
    <w:r>
      <w:tab/>
    </w:r>
  </w:p>
  <w:p w:rsidR="001A041C" w:rsidRDefault="001A041C"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001A041C" w:rsidRPr="00566298" w:rsidRDefault="001A041C" w:rsidP="00566298">
    <w:pPr>
      <w:pStyle w:val="Footer"/>
      <w:spacing w:before="100" w:beforeAutospacing="1"/>
      <w:rPr>
        <w:bCs/>
        <w:i/>
        <w:snapToGrid w:val="0"/>
        <w:sz w:val="14"/>
      </w:rPr>
    </w:pPr>
    <w:r>
      <w:rPr>
        <w:bCs/>
        <w:i/>
        <w:snapToGrid w:val="0"/>
        <w:sz w:val="14"/>
      </w:rPr>
      <w:t xml:space="preserve">Printed copies are current on date of printing only - </w:t>
    </w:r>
    <w:r w:rsidR="00C325A4">
      <w:rPr>
        <w:bCs/>
        <w:i/>
        <w:snapToGrid w:val="0"/>
        <w:sz w:val="14"/>
      </w:rPr>
      <w:fldChar w:fldCharType="begin"/>
    </w:r>
    <w:r>
      <w:rPr>
        <w:bCs/>
        <w:i/>
        <w:snapToGrid w:val="0"/>
        <w:sz w:val="14"/>
      </w:rPr>
      <w:instrText xml:space="preserve"> TIME \@ "MM/dd/yyyy" </w:instrText>
    </w:r>
    <w:r w:rsidR="00C325A4">
      <w:rPr>
        <w:bCs/>
        <w:i/>
        <w:snapToGrid w:val="0"/>
        <w:sz w:val="14"/>
      </w:rPr>
      <w:fldChar w:fldCharType="separate"/>
    </w:r>
    <w:r w:rsidR="00192047">
      <w:rPr>
        <w:bCs/>
        <w:i/>
        <w:noProof/>
        <w:snapToGrid w:val="0"/>
        <w:sz w:val="14"/>
      </w:rPr>
      <w:t>04/28/2022</w:t>
    </w:r>
    <w:r w:rsidR="00C325A4">
      <w:rPr>
        <w:bCs/>
        <w:i/>
        <w:snapToGrid w:val="0"/>
        <w:sz w:val="14"/>
      </w:rPr>
      <w:fldChar w:fldCharType="end"/>
    </w:r>
    <w:r>
      <w:rPr>
        <w:bCs/>
        <w:i/>
        <w:snapToGrid w:val="0"/>
        <w:sz w:val="14"/>
      </w:rPr>
      <w:t>. Always refer to the electronic version for the current release.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0C8" w:rsidRDefault="002520C8">
      <w:r>
        <w:separator/>
      </w:r>
    </w:p>
  </w:footnote>
  <w:footnote w:type="continuationSeparator" w:id="1">
    <w:p w:rsidR="002520C8" w:rsidRDefault="002520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pPr>
      <w:pStyle w:val="Header"/>
      <w:rPr>
        <w:sz w:val="32"/>
      </w:rPr>
    </w:pPr>
    <w:r>
      <w:rPr>
        <w:noProof/>
      </w:rPr>
      <w:drawing>
        <wp:inline distT="0" distB="0" distL="0" distR="0">
          <wp:extent cx="1524000" cy="388620"/>
          <wp:effectExtent l="0" t="0" r="0" b="0"/>
          <wp:docPr id="3" name="Picture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C56175FB-038F-4664-98C5-69B991B832EC}"/>
                      </a:ext>
                    </a:extLst>
                  </pic:cNvPr>
                  <pic:cNvPicPr>
                    <a:picLocks noChangeAspect="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41C" w:rsidRDefault="001A041C">
    <w:pPr>
      <w:pStyle w:val="Header"/>
      <w:pBdr>
        <w:bottom w:val="single" w:sz="4" w:space="1" w:color="auto"/>
      </w:pBdr>
    </w:pPr>
  </w:p>
  <w:p w:rsidR="001A041C" w:rsidRDefault="001A04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1C51595"/>
    <w:multiLevelType w:val="multilevel"/>
    <w:tmpl w:val="84149C7E"/>
    <w:numStyleLink w:val="Headings2"/>
  </w:abstractNum>
  <w:abstractNum w:abstractNumId="7">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B7E4583"/>
    <w:multiLevelType w:val="multilevel"/>
    <w:tmpl w:val="0ABC3322"/>
    <w:numStyleLink w:val="Headings"/>
  </w:abstractNum>
  <w:abstractNum w:abstractNumId="9">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C5C335C"/>
    <w:multiLevelType w:val="hybridMultilevel"/>
    <w:tmpl w:val="E32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753"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13">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8"/>
  </w:num>
  <w:num w:numId="4">
    <w:abstractNumId w:val="12"/>
  </w:num>
  <w:num w:numId="5">
    <w:abstractNumId w:val="6"/>
  </w:num>
  <w:num w:numId="6">
    <w:abstractNumId w:val="13"/>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1"/>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5"/>
  </w:num>
  <w:num w:numId="22">
    <w:abstractNumId w:val="12"/>
  </w:num>
  <w:num w:numId="23">
    <w:abstractNumId w:val="12"/>
  </w:num>
  <w:num w:numId="24">
    <w:abstractNumId w:val="12"/>
  </w:num>
  <w:num w:numId="25">
    <w:abstractNumId w:val="12"/>
  </w:num>
  <w:num w:numId="26">
    <w:abstractNumId w:val="12"/>
  </w:num>
  <w:num w:numId="27">
    <w:abstractNumId w:val="12"/>
  </w:num>
  <w:num w:numId="28">
    <w:abstractNumId w:val="1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8194"/>
  </w:hdrShapeDefaults>
  <w:footnotePr>
    <w:footnote w:id="0"/>
    <w:footnote w:id="1"/>
  </w:footnotePr>
  <w:endnotePr>
    <w:endnote w:id="0"/>
    <w:endnote w:id="1"/>
  </w:endnotePr>
  <w:compat/>
  <w:rsids>
    <w:rsidRoot w:val="00AC0D57"/>
    <w:rsid w:val="000324B3"/>
    <w:rsid w:val="00032C69"/>
    <w:rsid w:val="00044D06"/>
    <w:rsid w:val="00050714"/>
    <w:rsid w:val="00065178"/>
    <w:rsid w:val="00080CCF"/>
    <w:rsid w:val="000A3F25"/>
    <w:rsid w:val="000C58FF"/>
    <w:rsid w:val="000C74B2"/>
    <w:rsid w:val="001267B1"/>
    <w:rsid w:val="00140A70"/>
    <w:rsid w:val="001677D9"/>
    <w:rsid w:val="00190A45"/>
    <w:rsid w:val="00192047"/>
    <w:rsid w:val="00193769"/>
    <w:rsid w:val="00194FAD"/>
    <w:rsid w:val="0019538E"/>
    <w:rsid w:val="00196E7D"/>
    <w:rsid w:val="001A041C"/>
    <w:rsid w:val="001C002E"/>
    <w:rsid w:val="001E2AC5"/>
    <w:rsid w:val="001E65FF"/>
    <w:rsid w:val="001F5AD1"/>
    <w:rsid w:val="001F7EB0"/>
    <w:rsid w:val="002039EE"/>
    <w:rsid w:val="00203FC9"/>
    <w:rsid w:val="00231E2A"/>
    <w:rsid w:val="002520C8"/>
    <w:rsid w:val="0026159B"/>
    <w:rsid w:val="00272E71"/>
    <w:rsid w:val="002B5A72"/>
    <w:rsid w:val="002C3590"/>
    <w:rsid w:val="002D1D3E"/>
    <w:rsid w:val="002D3470"/>
    <w:rsid w:val="002E66F4"/>
    <w:rsid w:val="00312430"/>
    <w:rsid w:val="00333A76"/>
    <w:rsid w:val="0033685F"/>
    <w:rsid w:val="003751D9"/>
    <w:rsid w:val="00417D2F"/>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4D79"/>
    <w:rsid w:val="00696C94"/>
    <w:rsid w:val="006A5DBA"/>
    <w:rsid w:val="006B1DE1"/>
    <w:rsid w:val="006B33B2"/>
    <w:rsid w:val="006B3C2A"/>
    <w:rsid w:val="006C7879"/>
    <w:rsid w:val="00736F04"/>
    <w:rsid w:val="00765682"/>
    <w:rsid w:val="007B42B5"/>
    <w:rsid w:val="007D4C5D"/>
    <w:rsid w:val="007E0CDC"/>
    <w:rsid w:val="00851F85"/>
    <w:rsid w:val="00865897"/>
    <w:rsid w:val="00871083"/>
    <w:rsid w:val="00873023"/>
    <w:rsid w:val="00877E68"/>
    <w:rsid w:val="00882F3A"/>
    <w:rsid w:val="00890EBD"/>
    <w:rsid w:val="008B5D40"/>
    <w:rsid w:val="009009C1"/>
    <w:rsid w:val="00912B13"/>
    <w:rsid w:val="009224AC"/>
    <w:rsid w:val="009356BA"/>
    <w:rsid w:val="009561DA"/>
    <w:rsid w:val="00970124"/>
    <w:rsid w:val="0098775E"/>
    <w:rsid w:val="009B0A63"/>
    <w:rsid w:val="009D4FE0"/>
    <w:rsid w:val="009E53F2"/>
    <w:rsid w:val="009F0B60"/>
    <w:rsid w:val="009F17B5"/>
    <w:rsid w:val="00A20F89"/>
    <w:rsid w:val="00A45379"/>
    <w:rsid w:val="00A610A4"/>
    <w:rsid w:val="00AA4823"/>
    <w:rsid w:val="00AC0D57"/>
    <w:rsid w:val="00AD0765"/>
    <w:rsid w:val="00AD5DC7"/>
    <w:rsid w:val="00AE2097"/>
    <w:rsid w:val="00AE5C5C"/>
    <w:rsid w:val="00AE6DDE"/>
    <w:rsid w:val="00B06D05"/>
    <w:rsid w:val="00B1405F"/>
    <w:rsid w:val="00B25D84"/>
    <w:rsid w:val="00B3576D"/>
    <w:rsid w:val="00B40796"/>
    <w:rsid w:val="00B563A7"/>
    <w:rsid w:val="00B85653"/>
    <w:rsid w:val="00BA5496"/>
    <w:rsid w:val="00BB1ADA"/>
    <w:rsid w:val="00BB6EB1"/>
    <w:rsid w:val="00BC43AA"/>
    <w:rsid w:val="00BE57D7"/>
    <w:rsid w:val="00C01701"/>
    <w:rsid w:val="00C2035B"/>
    <w:rsid w:val="00C26C21"/>
    <w:rsid w:val="00C325A4"/>
    <w:rsid w:val="00C46133"/>
    <w:rsid w:val="00C57D33"/>
    <w:rsid w:val="00CA7B8A"/>
    <w:rsid w:val="00CC5448"/>
    <w:rsid w:val="00CE5AD2"/>
    <w:rsid w:val="00CF4F00"/>
    <w:rsid w:val="00D00827"/>
    <w:rsid w:val="00D10D5F"/>
    <w:rsid w:val="00D22E79"/>
    <w:rsid w:val="00D67B7B"/>
    <w:rsid w:val="00DA08F8"/>
    <w:rsid w:val="00DA6E32"/>
    <w:rsid w:val="00E100DA"/>
    <w:rsid w:val="00E120EC"/>
    <w:rsid w:val="00E1225E"/>
    <w:rsid w:val="00E431BD"/>
    <w:rsid w:val="00E51459"/>
    <w:rsid w:val="00EC2EE4"/>
    <w:rsid w:val="00ED14C1"/>
    <w:rsid w:val="00ED2482"/>
    <w:rsid w:val="00ED6EDC"/>
    <w:rsid w:val="00EF4B9D"/>
    <w:rsid w:val="00F10138"/>
    <w:rsid w:val="00F13B00"/>
    <w:rsid w:val="00F2217B"/>
    <w:rsid w:val="00F23725"/>
    <w:rsid w:val="00F304DA"/>
    <w:rsid w:val="00F34E05"/>
    <w:rsid w:val="00F46DA6"/>
    <w:rsid w:val="00F60A20"/>
    <w:rsid w:val="00F65EB4"/>
    <w:rsid w:val="00F6799C"/>
    <w:rsid w:val="00F7103C"/>
    <w:rsid w:val="00F73B5D"/>
    <w:rsid w:val="00F748A1"/>
    <w:rsid w:val="00F81340"/>
    <w:rsid w:val="00F96124"/>
    <w:rsid w:val="00FB59AC"/>
    <w:rsid w:val="00FD12E4"/>
    <w:rsid w:val="00FE3ABB"/>
    <w:rsid w:val="00FE5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customStyle="1" w:styleId="highlight--red">
    <w:name w:val="highlight--red"/>
    <w:basedOn w:val="DefaultParagraphFont"/>
    <w:rsid w:val="001A041C"/>
  </w:style>
</w:styles>
</file>

<file path=word/webSettings.xml><?xml version="1.0" encoding="utf-8"?>
<w:webSettings xmlns:r="http://schemas.openxmlformats.org/officeDocument/2006/relationships" xmlns:w="http://schemas.openxmlformats.org/wordprocessingml/2006/main">
  <w:divs>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98089">
      <w:bodyDiv w:val="1"/>
      <w:marLeft w:val="0"/>
      <w:marRight w:val="0"/>
      <w:marTop w:val="0"/>
      <w:marBottom w:val="0"/>
      <w:divBdr>
        <w:top w:val="none" w:sz="0" w:space="0" w:color="auto"/>
        <w:left w:val="none" w:sz="0" w:space="0" w:color="auto"/>
        <w:bottom w:val="none" w:sz="0" w:space="0" w:color="auto"/>
        <w:right w:val="none" w:sz="0" w:space="0" w:color="auto"/>
      </w:divBdr>
    </w:div>
    <w:div w:id="166697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en.wikipedia.org/wiki/Data_transformation"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en.wikipedia.org/w/index.php?title=Data_consolidation&amp;action=edit&amp;redlink=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en.wikipedia.org/wiki/Data_medi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84140b2-fa4e-4d34-b67a-e17350036e46" xsi:nil="true"/>
    <lcf76f155ced4ddcb4097134ff3c332f xmlns="8d8e488b-09ce-4de9-9514-5027d6e7bff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6A1A9940B427468936EFF507B7730C" ma:contentTypeVersion="14" ma:contentTypeDescription="Create a new document." ma:contentTypeScope="" ma:versionID="5229fc54b671e52af94d3f4b605ff376">
  <xsd:schema xmlns:xsd="http://www.w3.org/2001/XMLSchema" xmlns:xs="http://www.w3.org/2001/XMLSchema" xmlns:p="http://schemas.microsoft.com/office/2006/metadata/properties" xmlns:ns2="8d8e488b-09ce-4de9-9514-5027d6e7bff7" xmlns:ns3="d84140b2-fa4e-4d34-b67a-e17350036e46" targetNamespace="http://schemas.microsoft.com/office/2006/metadata/properties" ma:root="true" ma:fieldsID="0683f4a0d9371b915de0cad5f1f8a8b1" ns2:_="" ns3:_="">
    <xsd:import namespace="8d8e488b-09ce-4de9-9514-5027d6e7bff7"/>
    <xsd:import namespace="d84140b2-fa4e-4d34-b67a-e17350036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8e488b-09ce-4de9-9514-5027d6e7b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4140b2-fa4e-4d34-b67a-e17350036e4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fea2105-c8e4-4d50-959d-097c1e08b375}" ma:internalName="TaxCatchAll" ma:showField="CatchAllData" ma:web="d84140b2-fa4e-4d34-b67a-e17350036e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2.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d84140b2-fa4e-4d34-b67a-e17350036e46"/>
    <ds:schemaRef ds:uri="8d8e488b-09ce-4de9-9514-5027d6e7bff7"/>
  </ds:schemaRefs>
</ds:datastoreItem>
</file>

<file path=customXml/itemProps3.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4.xml><?xml version="1.0" encoding="utf-8"?>
<ds:datastoreItem xmlns:ds="http://schemas.openxmlformats.org/officeDocument/2006/customXml" ds:itemID="{5A2A3A25-F859-4C05-B679-E1B3E8459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8e488b-09ce-4de9-9514-5027d6e7bff7"/>
    <ds:schemaRef ds:uri="d84140b2-fa4e-4d34-b67a-e17350036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QT_HLD &amp; LLD</Template>
  <TotalTime>2</TotalTime>
  <Pages>16</Pages>
  <Words>4208</Words>
  <Characters>23990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28142</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Windows User</cp:lastModifiedBy>
  <cp:revision>2</cp:revision>
  <dcterms:created xsi:type="dcterms:W3CDTF">2022-04-28T17:09:00Z</dcterms:created>
  <dcterms:modified xsi:type="dcterms:W3CDTF">2022-04-28T17:09:00Z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0x0101003C6A1A9940B427468936EFF507B7730C</vt:lpwstr>
  </property>
</Properties>
</file>